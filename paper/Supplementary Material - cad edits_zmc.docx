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C58270" w14:textId="77777777" w:rsidR="009B59F1" w:rsidRPr="002A11DA" w:rsidRDefault="009B59F1" w:rsidP="009B59F1">
      <w:pPr>
        <w:spacing w:line="360" w:lineRule="auto"/>
        <w:rPr>
          <w:rFonts w:ascii="Times New Roman" w:hAnsi="Times New Roman"/>
          <w:b/>
          <w:color w:val="000000"/>
          <w:lang w:val="en-GB"/>
        </w:rPr>
      </w:pPr>
      <w:r w:rsidRPr="002A11DA">
        <w:rPr>
          <w:rFonts w:ascii="Times New Roman" w:hAnsi="Times New Roman"/>
          <w:b/>
          <w:color w:val="000000"/>
          <w:lang w:val="en-GB"/>
        </w:rPr>
        <w:t xml:space="preserve">Force of Infection (FOI) Analysis </w:t>
      </w:r>
    </w:p>
    <w:p w14:paraId="0C29DEA1" w14:textId="11BF4EC2" w:rsidR="009B59F1" w:rsidRPr="002A11DA" w:rsidRDefault="009B59F1" w:rsidP="009B59F1">
      <w:pPr>
        <w:spacing w:line="360" w:lineRule="auto"/>
        <w:rPr>
          <w:rFonts w:ascii="Times New Roman" w:hAnsi="Times New Roman"/>
          <w:lang w:val="en-GB"/>
        </w:rPr>
      </w:pPr>
      <w:r w:rsidRPr="002A11DA">
        <w:rPr>
          <w:rFonts w:ascii="Times New Roman" w:hAnsi="Times New Roman"/>
          <w:lang w:val="en-GB"/>
        </w:rPr>
        <w:t xml:space="preserve">In order to </w:t>
      </w:r>
      <w:ins w:id="0" w:author="Christl Donnelly" w:date="2019-05-16T15:04:00Z">
        <w:r w:rsidR="00A6678B">
          <w:rPr>
            <w:rFonts w:ascii="Times New Roman" w:hAnsi="Times New Roman"/>
            <w:lang w:val="en-GB"/>
          </w:rPr>
          <w:t xml:space="preserve">investigate </w:t>
        </w:r>
      </w:ins>
      <w:del w:id="1" w:author="Christl Donnelly" w:date="2019-05-16T15:04:00Z">
        <w:r w:rsidRPr="002A11DA" w:rsidDel="00A6678B">
          <w:rPr>
            <w:rFonts w:ascii="Times New Roman" w:hAnsi="Times New Roman"/>
            <w:lang w:val="en-GB"/>
          </w:rPr>
          <w:delText xml:space="preserve">test the hypothesis of MADV, the recent emergence, as well as VEEV </w:delText>
        </w:r>
      </w:del>
      <w:ins w:id="2" w:author="Christl Donnelly" w:date="2019-05-16T15:04:00Z">
        <w:r w:rsidR="00A6678B">
          <w:rPr>
            <w:rFonts w:ascii="Times New Roman" w:hAnsi="Times New Roman"/>
            <w:lang w:val="en-GB"/>
          </w:rPr>
          <w:t xml:space="preserve">the </w:t>
        </w:r>
      </w:ins>
      <w:r w:rsidRPr="002A11DA">
        <w:rPr>
          <w:rFonts w:ascii="Times New Roman" w:hAnsi="Times New Roman"/>
          <w:lang w:val="en-GB"/>
        </w:rPr>
        <w:t>endemicity</w:t>
      </w:r>
      <w:ins w:id="3" w:author="Christl Donnelly" w:date="2019-05-16T15:04:00Z">
        <w:r w:rsidR="00A6678B">
          <w:rPr>
            <w:rFonts w:ascii="Times New Roman" w:hAnsi="Times New Roman"/>
            <w:lang w:val="en-GB"/>
          </w:rPr>
          <w:t xml:space="preserve"> and</w:t>
        </w:r>
      </w:ins>
      <w:ins w:id="4" w:author="Christl Donnelly" w:date="2019-05-16T15:05:00Z">
        <w:r w:rsidR="00A6678B">
          <w:rPr>
            <w:rFonts w:ascii="Times New Roman" w:hAnsi="Times New Roman"/>
            <w:lang w:val="en-GB"/>
          </w:rPr>
          <w:t xml:space="preserve">/or recent </w:t>
        </w:r>
      </w:ins>
      <w:ins w:id="5" w:author="Christl Donnelly" w:date="2019-05-16T15:04:00Z">
        <w:r w:rsidR="00A6678B">
          <w:rPr>
            <w:rFonts w:ascii="Times New Roman" w:hAnsi="Times New Roman"/>
            <w:lang w:val="en-GB"/>
          </w:rPr>
          <w:t>emerge</w:t>
        </w:r>
      </w:ins>
      <w:ins w:id="6" w:author="Christl Donnelly" w:date="2019-05-16T15:05:00Z">
        <w:r w:rsidR="00A6678B">
          <w:rPr>
            <w:rFonts w:ascii="Times New Roman" w:hAnsi="Times New Roman"/>
            <w:lang w:val="en-GB"/>
          </w:rPr>
          <w:t>nce of the viruses under study</w:t>
        </w:r>
      </w:ins>
      <w:r w:rsidRPr="002A11DA">
        <w:rPr>
          <w:rFonts w:ascii="Times New Roman" w:hAnsi="Times New Roman"/>
          <w:lang w:val="en-GB"/>
        </w:rPr>
        <w:t xml:space="preserve">, we </w:t>
      </w:r>
      <w:r w:rsidRPr="00AE785C">
        <w:rPr>
          <w:rFonts w:ascii="Times New Roman" w:hAnsi="Times New Roman"/>
          <w:lang w:val="en-GB"/>
        </w:rPr>
        <w:t>analysed</w:t>
      </w:r>
      <w:r w:rsidRPr="002A11DA">
        <w:rPr>
          <w:rFonts w:ascii="Times New Roman" w:hAnsi="Times New Roman"/>
          <w:lang w:val="en-GB"/>
        </w:rPr>
        <w:t xml:space="preserve"> and compared two age-structured </w:t>
      </w:r>
      <w:proofErr w:type="spellStart"/>
      <w:r w:rsidRPr="002A11DA">
        <w:rPr>
          <w:rFonts w:ascii="Times New Roman" w:hAnsi="Times New Roman"/>
          <w:lang w:val="en-GB"/>
        </w:rPr>
        <w:t>sero</w:t>
      </w:r>
      <w:proofErr w:type="spellEnd"/>
      <w:r w:rsidRPr="002A11DA">
        <w:rPr>
          <w:rFonts w:ascii="Times New Roman" w:hAnsi="Times New Roman"/>
          <w:lang w:val="en-GB"/>
        </w:rPr>
        <w:t xml:space="preserve">-surveys from Panama. One, conducted in the Darien region, surveyed by our team </w:t>
      </w:r>
      <w:r>
        <w:rPr>
          <w:rFonts w:ascii="Times New Roman" w:hAnsi="Times New Roman"/>
          <w:lang w:val="en-GB"/>
        </w:rPr>
        <w:t>in</w:t>
      </w:r>
      <w:r w:rsidRPr="002A11DA">
        <w:rPr>
          <w:rFonts w:ascii="Times New Roman" w:hAnsi="Times New Roman"/>
          <w:lang w:val="en-GB"/>
        </w:rPr>
        <w:t xml:space="preserve"> 2012</w:t>
      </w:r>
      <w:r w:rsidRPr="002A11DA">
        <w:rPr>
          <w:rFonts w:ascii="Times New Roman" w:hAnsi="Times New Roman"/>
          <w:lang w:val="en-GB"/>
        </w:rPr>
        <w:fldChar w:fldCharType="begin" w:fldLock="1"/>
      </w:r>
      <w:r w:rsidR="00AB6089">
        <w:rPr>
          <w:rFonts w:ascii="Times New Roman" w:hAnsi="Times New Roman"/>
          <w:lang w:val="en-GB"/>
        </w:rPr>
        <w:instrText>ADDIN CSL_CITATION {"citationItems":[{"id":"ITEM-1","itemData":{"DOI":"10.1371/journal.pntd.0004554","ISSN":"19352735","abstract":"© 2016 Vittor et al. Background: Neurotropic arboviral infections are an important cause of encephalitis. A zoonotic, vector-borne alphavirus, Madariaga virus (MADV; formerly known as South American eastern equine encephalitis virus), caused its first documented human outbreak in 2010 in Darien, Panama, where the genetically similar Venezuelan equine encephalitis virus (VEEV) is endemic. We report the results of a seroprevalence survey of animals and humans, illustrating contrasting features of MADV and VEEV ecology and epidemiology. Methods: Small mammals were trapped in 42 sites in Darien, Panama, using Sherman traps, Tomahawk traps, and mist nets for bats. Blood was tested for the presence of neutralizing antibodies to MADV and VEEV. In addition, bird sera collected in 2007 in Chagres, Panama, were tested for MADV and VEEV neutralizing antibodies. Viremia was ascertained by RT-PCR. Human exposure to these two viruses was determined by IgG ELISA, followed by plaque reduction neutralization tests. To identify relevant risk factors for MADV or VEEV exposure, logistic regression analysis was performed, and the most parsimonious model was selected based on the Akaike information criterion. Results: The animal survey yielded 32 bats (16 species), 556 rodents (12 species), and 20 opossums (4 species). The short-tailed cane mouse (Zygodontomys brevicauda) found abundantly in pasture and farms, had the highest MADV seroprevalence (8.3%). For VEEV, the shrub and forest-dwelling long-whiskered rice rat (Transandinomys bolivaris) had the highest seroprevalence (19.0%). Viremia was detected in one animal (Z. brevicauda). Of the 159 bird sera (50 species) tested, none were positive for either virus. In humans (n = 770), neutralizing antibodies to MADV and VEEV were present in 4.8% and 31.5%, respectively. MADV seropositivity was positively associated with cattle ranching, farming, and fishing. Having VEEV antibodies and shrubs near the house diminished risk. Age, forest work, farming and fishing were risk factors for VEEV, while having MADV antibodies, glazed windows, waste pick-up and piped water were protective. Conclusion: Our findings suggest that the short-tailed cane mouse and the long-whiskered rice rat serve as hosts for MADV and VEEV, respectively. The preferred habitat of these rodent species coincides with areas associated with human infection risk. Our findings also indicate that MADV emerged recently in humans, and that the transmission cycles of thes…","author":[{"dropping-particle":"","family":"Vittor","given":"A.Y.","non-dropping-particle":"","parse-names":false,"suffix":""},{"dropping-particle":"","family":"Armien","given":"B.","non-dropping-particle":"","parse-names":false,"suffix":""},{"dropping-particle":"","family":"Gonzalez","given":"P.","non-dropping-particle":"","parse-names":false,"suffix":""},{"dropping-particle":"","family":"Carrera","given":"J.-P.","non-dropping-particle":"","parse-names":false,"suffix":""},{"dropping-particle":"","family":"Dominguez","given":"C.","non-dropping-particle":"","parse-names":false,"suffix":""},{"dropping-particle":"","family":"Valderrama","given":"A.","non-dropping-particle":"","parse-names":false,"suffix":""},{"dropping-particle":"","family":"Glass","given":"G.E.","non-dropping-particle":"","parse-names":false,"suffix":""},{"dropping-particle":"","family":"Beltran","given":"D.","non-dropping-particle":"","parse-names":false,"suffix":""},{"dropping-particle":"","family":"Cisneros","given":"J.","non-dropping-particle":"","parse-names":false,"suffix":""},{"dropping-particle":"","family":"Wang","given":"E.","non-dropping-particle":"","parse-names":false,"suffix":""},{"dropping-particle":"","family":"Castillo","given":"A.","non-dropping-particle":"","parse-names":false,"suffix":""},{"dropping-particle":"","family":"Moreno","given":"B.","non-dropping-particle":"","parse-names":false,"suffix":""},{"dropping-particle":"","family":"Weaver","given":"S.C.","non-dropping-particle":"","parse-names":false,"suffix":""}],"container-title":"PLoS Neglected Tropical Diseases","id":"ITEM-1","issue":"4","issued":{"date-parts":[["2016"]]},"title":"Epidemiology of Emergent Madariaga Encephalitis in a Region with Endemic Venezuelan Equine Encephalitis: Initial Host Studies and Human Cross-Sectional Study in Darien, Panama","type":"article-journal","volume":"10"},"uris":["http://www.mendeley.com/documents/?uuid=714cd564-feb2-3eba-aba5-4511f83cfaa6","http://www.mendeley.com/documents/?uuid=c6716c4d-8e58-4153-986f-f40fe8912a38"]}],"mendeley":{"formattedCitation":"&lt;sup&gt;1&lt;/sup&gt;","plainTextFormattedCitation":"1","previouslyFormattedCitation":"&lt;sup&gt;1&lt;/sup&gt;"},"properties":{"noteIndex":0},"schema":"https://github.com/citation-style-language/schema/raw/master/csl-citation.json"}</w:instrText>
      </w:r>
      <w:r w:rsidRPr="002A11DA">
        <w:rPr>
          <w:rFonts w:ascii="Times New Roman" w:hAnsi="Times New Roman"/>
          <w:lang w:val="en-GB"/>
        </w:rPr>
        <w:fldChar w:fldCharType="separate"/>
      </w:r>
      <w:r w:rsidR="00AB6089" w:rsidRPr="00AB6089">
        <w:rPr>
          <w:rFonts w:ascii="Times New Roman" w:hAnsi="Times New Roman"/>
          <w:noProof/>
          <w:vertAlign w:val="superscript"/>
          <w:lang w:val="en-GB"/>
        </w:rPr>
        <w:t>1</w:t>
      </w:r>
      <w:r w:rsidRPr="002A11DA">
        <w:rPr>
          <w:rFonts w:ascii="Times New Roman" w:hAnsi="Times New Roman"/>
          <w:lang w:val="en-GB"/>
        </w:rPr>
        <w:fldChar w:fldCharType="end"/>
      </w:r>
      <w:r w:rsidRPr="002A11DA">
        <w:rPr>
          <w:rFonts w:ascii="Times New Roman" w:hAnsi="Times New Roman"/>
          <w:lang w:val="en-GB"/>
        </w:rPr>
        <w:t xml:space="preserve"> and the 2017 </w:t>
      </w:r>
      <w:proofErr w:type="spellStart"/>
      <w:r w:rsidRPr="002A11DA">
        <w:rPr>
          <w:rFonts w:ascii="Times New Roman" w:hAnsi="Times New Roman"/>
          <w:lang w:val="en-GB"/>
        </w:rPr>
        <w:t>sero</w:t>
      </w:r>
      <w:proofErr w:type="spellEnd"/>
      <w:r w:rsidRPr="002A11DA">
        <w:rPr>
          <w:rFonts w:ascii="Times New Roman" w:hAnsi="Times New Roman"/>
          <w:lang w:val="en-GB"/>
        </w:rPr>
        <w:t xml:space="preserve">-survey described in this paper. </w:t>
      </w:r>
      <w:del w:id="7" w:author="Christl Donnelly" w:date="2019-05-16T15:06:00Z">
        <w:r w:rsidRPr="002A11DA" w:rsidDel="00A6678B">
          <w:rPr>
            <w:rFonts w:ascii="Times New Roman" w:hAnsi="Times New Roman"/>
            <w:lang w:val="en-GB"/>
          </w:rPr>
          <w:delText>Specific characteristic of t</w:delText>
        </w:r>
      </w:del>
      <w:ins w:id="8" w:author="Christl Donnelly" w:date="2019-05-16T15:06:00Z">
        <w:r w:rsidR="00A6678B">
          <w:rPr>
            <w:rFonts w:ascii="Times New Roman" w:hAnsi="Times New Roman"/>
            <w:lang w:val="en-GB"/>
          </w:rPr>
          <w:t>T</w:t>
        </w:r>
      </w:ins>
      <w:r w:rsidRPr="002A11DA">
        <w:rPr>
          <w:rFonts w:ascii="Times New Roman" w:hAnsi="Times New Roman"/>
          <w:lang w:val="en-GB"/>
        </w:rPr>
        <w:t xml:space="preserve">he population surveyed in 2012 </w:t>
      </w:r>
      <w:ins w:id="9" w:author="Christl Donnelly" w:date="2019-05-16T15:06:00Z">
        <w:r w:rsidR="00A6678B">
          <w:rPr>
            <w:rFonts w:ascii="Times New Roman" w:hAnsi="Times New Roman"/>
            <w:lang w:val="en-GB"/>
          </w:rPr>
          <w:t>was</w:t>
        </w:r>
      </w:ins>
      <w:del w:id="10" w:author="Christl Donnelly" w:date="2019-05-16T15:06:00Z">
        <w:r w:rsidRPr="002A11DA" w:rsidDel="00A6678B">
          <w:rPr>
            <w:rFonts w:ascii="Times New Roman" w:hAnsi="Times New Roman"/>
            <w:lang w:val="en-GB"/>
          </w:rPr>
          <w:delText>were</w:delText>
        </w:r>
      </w:del>
      <w:r w:rsidRPr="002A11DA">
        <w:rPr>
          <w:rFonts w:ascii="Times New Roman" w:hAnsi="Times New Roman"/>
          <w:lang w:val="en-GB"/>
        </w:rPr>
        <w:t xml:space="preserve"> previously described</w:t>
      </w:r>
      <w:r w:rsidRPr="002A11DA">
        <w:rPr>
          <w:rFonts w:ascii="Times New Roman" w:hAnsi="Times New Roman"/>
          <w:lang w:val="en-GB"/>
        </w:rPr>
        <w:fldChar w:fldCharType="begin" w:fldLock="1"/>
      </w:r>
      <w:r w:rsidR="00AB6089">
        <w:rPr>
          <w:rFonts w:ascii="Times New Roman" w:hAnsi="Times New Roman"/>
          <w:lang w:val="en-GB"/>
        </w:rPr>
        <w:instrText>ADDIN CSL_CITATION {"citationItems":[{"id":"ITEM-1","itemData":{"DOI":"10.1371/journal.pntd.0004554","ISSN":"19352735","abstract":"© 2016 Vittor et al. Background: Neurotropic arboviral infections are an important cause of encephalitis. A zoonotic, vector-borne alphavirus, Madariaga virus (MADV; formerly known as South American eastern equine encephalitis virus), caused its first documented human outbreak in 2010 in Darien, Panama, where the genetically similar Venezuelan equine encephalitis virus (VEEV) is endemic. We report the results of a seroprevalence survey of animals and humans, illustrating contrasting features of MADV and VEEV ecology and epidemiology. Methods: Small mammals were trapped in 42 sites in Darien, Panama, using Sherman traps, Tomahawk traps, and mist nets for bats. Blood was tested for the presence of neutralizing antibodies to MADV and VEEV. In addition, bird sera collected in 2007 in Chagres, Panama, were tested for MADV and VEEV neutralizing antibodies. Viremia was ascertained by RT-PCR. Human exposure to these two viruses was determined by IgG ELISA, followed by plaque reduction neutralization tests. To identify relevant risk factors for MADV or VEEV exposure, logistic regression analysis was performed, and the most parsimonious model was selected based on the Akaike information criterion. Results: The animal survey yielded 32 bats (16 species), 556 rodents (12 species), and 20 opossums (4 species). The short-tailed cane mouse (Zygodontomys brevicauda) found abundantly in pasture and farms, had the highest MADV seroprevalence (8.3%). For VEEV, the shrub and forest-dwelling long-whiskered rice rat (Transandinomys bolivaris) had the highest seroprevalence (19.0%). Viremia was detected in one animal (Z. brevicauda). Of the 159 bird sera (50 species) tested, none were positive for either virus. In humans (n = 770), neutralizing antibodies to MADV and VEEV were present in 4.8% and 31.5%, respectively. MADV seropositivity was positively associated with cattle ranching, farming, and fishing. Having VEEV antibodies and shrubs near the house diminished risk. Age, forest work, farming and fishing were risk factors for VEEV, while having MADV antibodies, glazed windows, waste pick-up and piped water were protective. Conclusion: Our findings suggest that the short-tailed cane mouse and the long-whiskered rice rat serve as hosts for MADV and VEEV, respectively. The preferred habitat of these rodent species coincides with areas associated with human infection risk. Our findings also indicate that MADV emerged recently in humans, and that the transmission cycles of thes…","author":[{"dropping-particle":"","family":"Vittor","given":"A.Y.","non-dropping-particle":"","parse-names":false,"suffix":""},{"dropping-particle":"","family":"Armien","given":"B.","non-dropping-particle":"","parse-names":false,"suffix":""},{"dropping-particle":"","family":"Gonzalez","given":"P.","non-dropping-particle":"","parse-names":false,"suffix":""},{"dropping-particle":"","family":"Carrera","given":"J.-P.","non-dropping-particle":"","parse-names":false,"suffix":""},{"dropping-particle":"","family":"Dominguez","given":"C.","non-dropping-particle":"","parse-names":false,"suffix":""},{"dropping-particle":"","family":"Valderrama","given":"A.","non-dropping-particle":"","parse-names":false,"suffix":""},{"dropping-particle":"","family":"Glass","given":"G.E.","non-dropping-particle":"","parse-names":false,"suffix":""},{"dropping-particle":"","family":"Beltran","given":"D.","non-dropping-particle":"","parse-names":false,"suffix":""},{"dropping-particle":"","family":"Cisneros","given":"J.","non-dropping-particle":"","parse-names":false,"suffix":""},{"dropping-particle":"","family":"Wang","given":"E.","non-dropping-particle":"","parse-names":false,"suffix":""},{"dropping-particle":"","family":"Castillo","given":"A.","non-dropping-particle":"","parse-names":false,"suffix":""},{"dropping-particle":"","family":"Moreno","given":"B.","non-dropping-particle":"","parse-names":false,"suffix":""},{"dropping-particle":"","family":"Weaver","given":"S.C.","non-dropping-particle":"","parse-names":false,"suffix":""}],"container-title":"PLoS Neglected Tropical Diseases","id":"ITEM-1","issue":"4","issued":{"date-parts":[["2016"]]},"title":"Epidemiology of Emergent Madariaga Encephalitis in a Region with Endemic Venezuelan Equine Encephalitis: Initial Host Studies and Human Cross-Sectional Study in Darien, Panama","type":"article-journal","volume":"10"},"uris":["http://www.mendeley.com/documents/?uuid=c6716c4d-8e58-4153-986f-f40fe8912a38","http://www.mendeley.com/documents/?uuid=714cd564-feb2-3eba-aba5-4511f83cfaa6"]}],"mendeley":{"formattedCitation":"&lt;sup&gt;1&lt;/sup&gt;","plainTextFormattedCitation":"1","previouslyFormattedCitation":"&lt;sup&gt;1&lt;/sup&gt;"},"properties":{"noteIndex":0},"schema":"https://github.com/citation-style-language/schema/raw/master/csl-citation.json"}</w:instrText>
      </w:r>
      <w:r w:rsidRPr="002A11DA">
        <w:rPr>
          <w:rFonts w:ascii="Times New Roman" w:hAnsi="Times New Roman"/>
          <w:lang w:val="en-GB"/>
        </w:rPr>
        <w:fldChar w:fldCharType="separate"/>
      </w:r>
      <w:r w:rsidR="00AB6089" w:rsidRPr="00AB6089">
        <w:rPr>
          <w:rFonts w:ascii="Times New Roman" w:hAnsi="Times New Roman"/>
          <w:noProof/>
          <w:vertAlign w:val="superscript"/>
          <w:lang w:val="en-GB"/>
        </w:rPr>
        <w:t>1</w:t>
      </w:r>
      <w:r w:rsidRPr="002A11DA">
        <w:rPr>
          <w:rFonts w:ascii="Times New Roman" w:hAnsi="Times New Roman"/>
          <w:lang w:val="en-GB"/>
        </w:rPr>
        <w:fldChar w:fldCharType="end"/>
      </w:r>
      <w:r w:rsidRPr="002A11DA">
        <w:rPr>
          <w:rFonts w:ascii="Times New Roman" w:hAnsi="Times New Roman"/>
          <w:lang w:val="en-GB"/>
        </w:rPr>
        <w:t xml:space="preserve">. </w:t>
      </w:r>
      <w:r>
        <w:rPr>
          <w:rFonts w:ascii="Times New Roman" w:hAnsi="Times New Roman"/>
          <w:lang w:val="en-GB"/>
        </w:rPr>
        <w:t xml:space="preserve"> </w:t>
      </w:r>
    </w:p>
    <w:p w14:paraId="3D4E7518" w14:textId="77777777" w:rsidR="009B59F1" w:rsidRPr="002A11DA" w:rsidRDefault="009B59F1" w:rsidP="009B59F1">
      <w:pPr>
        <w:spacing w:line="360" w:lineRule="auto"/>
        <w:rPr>
          <w:rFonts w:ascii="Times New Roman" w:hAnsi="Times New Roman"/>
          <w:lang w:val="en-GB"/>
        </w:rPr>
      </w:pPr>
    </w:p>
    <w:p w14:paraId="39D6AF41" w14:textId="77777777" w:rsidR="00A6678B" w:rsidRDefault="009B59F1" w:rsidP="009B59F1">
      <w:pPr>
        <w:spacing w:line="360" w:lineRule="auto"/>
        <w:rPr>
          <w:ins w:id="11" w:author="Christl Donnelly" w:date="2019-05-16T15:09:00Z"/>
          <w:rFonts w:ascii="Times New Roman" w:hAnsi="Times New Roman"/>
          <w:lang w:val="en-GB"/>
        </w:rPr>
      </w:pPr>
      <w:r>
        <w:rPr>
          <w:rFonts w:ascii="Times New Roman" w:hAnsi="Times New Roman"/>
          <w:lang w:val="en-GB"/>
        </w:rPr>
        <w:t>T</w:t>
      </w:r>
      <w:r w:rsidRPr="002A11DA">
        <w:rPr>
          <w:rFonts w:ascii="Times New Roman" w:hAnsi="Times New Roman"/>
          <w:lang w:val="en-GB"/>
        </w:rPr>
        <w:t xml:space="preserve">he </w:t>
      </w:r>
      <w:ins w:id="12" w:author="Christl Donnelly" w:date="2019-05-16T15:06:00Z">
        <w:r w:rsidR="00A6678B">
          <w:rPr>
            <w:rFonts w:ascii="Times New Roman" w:hAnsi="Times New Roman"/>
            <w:lang w:val="en-GB"/>
          </w:rPr>
          <w:t>f</w:t>
        </w:r>
      </w:ins>
      <w:del w:id="13" w:author="Christl Donnelly" w:date="2019-05-16T15:06:00Z">
        <w:r w:rsidRPr="002A11DA" w:rsidDel="00A6678B">
          <w:rPr>
            <w:rFonts w:ascii="Times New Roman" w:hAnsi="Times New Roman"/>
            <w:lang w:val="en-GB"/>
          </w:rPr>
          <w:delText>F</w:delText>
        </w:r>
      </w:del>
      <w:r w:rsidRPr="002A11DA">
        <w:rPr>
          <w:rFonts w:ascii="Times New Roman" w:hAnsi="Times New Roman"/>
          <w:lang w:val="en-GB"/>
        </w:rPr>
        <w:t>orce-of-infection (FOI) was estimated using a catalytic model</w:t>
      </w:r>
      <w:bookmarkStart w:id="14" w:name="_Hlk8636314"/>
      <w:del w:id="15" w:author="Christl Donnelly" w:date="2019-05-16T15:06:00Z">
        <w:r w:rsidDel="00A6678B">
          <w:rPr>
            <w:rFonts w:ascii="Times New Roman" w:hAnsi="Times New Roman"/>
            <w:lang w:val="en-GB"/>
          </w:rPr>
          <w:delText xml:space="preserve"> </w:delText>
        </w:r>
      </w:del>
      <w:r w:rsidR="00AB6089">
        <w:rPr>
          <w:rFonts w:ascii="Times New Roman" w:hAnsi="Times New Roman"/>
          <w:lang w:val="en-GB"/>
        </w:rPr>
        <w:fldChar w:fldCharType="begin" w:fldLock="1"/>
      </w:r>
      <w:r w:rsidR="00AB6089">
        <w:rPr>
          <w:rFonts w:ascii="Times New Roman" w:hAnsi="Times New Roman"/>
          <w:lang w:val="en-GB"/>
        </w:rPr>
        <w:instrText>ADDIN CSL_CITATION {"citationItems":[{"id":"ITEM-1","itemData":{"author":[{"dropping-particle":"","family":"Muench","given":"Hugo","non-dropping-particle":"","parse-names":false,"suffix":""}],"edition":"Harvard Un","id":"ITEM-1","issued":{"date-parts":[["1959"]]},"title":"Catalytic Models in Epidemiology","type":"book","volume":"131"},"uris":["http://www.mendeley.com/documents/?uuid=c4ba7832-c19c-4d1b-b1aa-01e77f125985"]}],"mendeley":{"formattedCitation":"&lt;sup&gt;2&lt;/sup&gt;","plainTextFormattedCitation":"2","previouslyFormattedCitation":"&lt;sup&gt;2&lt;/sup&gt;"},"properties":{"noteIndex":0},"schema":"https://github.com/citation-style-language/schema/raw/master/csl-citation.json"}</w:instrText>
      </w:r>
      <w:r w:rsidR="00AB6089">
        <w:rPr>
          <w:rFonts w:ascii="Times New Roman" w:hAnsi="Times New Roman"/>
          <w:lang w:val="en-GB"/>
        </w:rPr>
        <w:fldChar w:fldCharType="separate"/>
      </w:r>
      <w:r w:rsidR="00AB6089" w:rsidRPr="00AB6089">
        <w:rPr>
          <w:rFonts w:ascii="Times New Roman" w:hAnsi="Times New Roman"/>
          <w:noProof/>
          <w:vertAlign w:val="superscript"/>
          <w:lang w:val="en-GB"/>
        </w:rPr>
        <w:t>2</w:t>
      </w:r>
      <w:r w:rsidR="00AB6089">
        <w:rPr>
          <w:rFonts w:ascii="Times New Roman" w:hAnsi="Times New Roman"/>
          <w:lang w:val="en-GB"/>
        </w:rPr>
        <w:fldChar w:fldCharType="end"/>
      </w:r>
      <w:bookmarkEnd w:id="14"/>
      <w:r w:rsidR="00AB6089">
        <w:rPr>
          <w:rFonts w:ascii="Times New Roman" w:hAnsi="Times New Roman"/>
          <w:lang w:val="en-GB"/>
        </w:rPr>
        <w:t xml:space="preserve"> </w:t>
      </w:r>
      <w:r>
        <w:rPr>
          <w:rFonts w:ascii="Times New Roman" w:hAnsi="Times New Roman"/>
          <w:lang w:val="en-GB"/>
        </w:rPr>
        <w:t xml:space="preserve">from </w:t>
      </w:r>
      <w:r w:rsidRPr="008B002C">
        <w:rPr>
          <w:rFonts w:ascii="Times New Roman" w:hAnsi="Times New Roman"/>
          <w:lang w:val="en-GB"/>
        </w:rPr>
        <w:t xml:space="preserve">seroprevalence data </w:t>
      </w:r>
      <w:r>
        <w:rPr>
          <w:rFonts w:ascii="Times New Roman" w:hAnsi="Times New Roman"/>
          <w:lang w:val="en-GB"/>
        </w:rPr>
        <w:t xml:space="preserve">that </w:t>
      </w:r>
      <w:ins w:id="16" w:author="Christl Donnelly" w:date="2019-05-16T15:06:00Z">
        <w:r w:rsidR="00A6678B">
          <w:rPr>
            <w:rFonts w:ascii="Times New Roman" w:hAnsi="Times New Roman"/>
            <w:lang w:val="en-GB"/>
          </w:rPr>
          <w:t>were</w:t>
        </w:r>
      </w:ins>
      <w:del w:id="17" w:author="Christl Donnelly" w:date="2019-05-16T15:06:00Z">
        <w:r w:rsidRPr="008B002C" w:rsidDel="00A6678B">
          <w:rPr>
            <w:rFonts w:ascii="Times New Roman" w:hAnsi="Times New Roman"/>
            <w:lang w:val="en-GB"/>
          </w:rPr>
          <w:delText>was</w:delText>
        </w:r>
      </w:del>
      <w:r w:rsidRPr="008B002C">
        <w:rPr>
          <w:rFonts w:ascii="Times New Roman" w:hAnsi="Times New Roman"/>
          <w:lang w:val="en-GB"/>
        </w:rPr>
        <w:t xml:space="preserve"> assumed to follow binomial distribution</w:t>
      </w:r>
      <w:ins w:id="18" w:author="Christl Donnelly" w:date="2019-05-16T15:06:00Z">
        <w:r w:rsidR="00A6678B">
          <w:rPr>
            <w:rFonts w:ascii="Times New Roman" w:hAnsi="Times New Roman"/>
            <w:lang w:val="en-GB"/>
          </w:rPr>
          <w:t>s</w:t>
        </w:r>
      </w:ins>
      <w:r w:rsidRPr="008B002C">
        <w:rPr>
          <w:rFonts w:ascii="Times New Roman" w:hAnsi="Times New Roman"/>
          <w:lang w:val="en-GB"/>
        </w:rPr>
        <w:t xml:space="preserve">. </w:t>
      </w:r>
      <w:r>
        <w:rPr>
          <w:rFonts w:ascii="Times New Roman" w:hAnsi="Times New Roman"/>
          <w:lang w:val="en-GB"/>
        </w:rPr>
        <w:t xml:space="preserve">We tested </w:t>
      </w:r>
      <w:r w:rsidRPr="002A11DA">
        <w:rPr>
          <w:rFonts w:ascii="Times New Roman" w:hAnsi="Times New Roman"/>
          <w:lang w:val="en-GB"/>
        </w:rPr>
        <w:t xml:space="preserve">whether or not the MADV, VEEV or UNAV incidence per susceptible </w:t>
      </w:r>
      <w:del w:id="19" w:author="Christl Donnelly" w:date="2019-05-16T15:07:00Z">
        <w:r w:rsidRPr="002A11DA" w:rsidDel="00A6678B">
          <w:rPr>
            <w:rFonts w:ascii="Times New Roman" w:hAnsi="Times New Roman"/>
            <w:lang w:val="en-GB"/>
          </w:rPr>
          <w:delText xml:space="preserve">population </w:delText>
        </w:r>
      </w:del>
      <w:ins w:id="20" w:author="Christl Donnelly" w:date="2019-05-16T15:07:00Z">
        <w:r w:rsidR="00A6678B">
          <w:rPr>
            <w:rFonts w:ascii="Times New Roman" w:hAnsi="Times New Roman"/>
            <w:lang w:val="en-GB"/>
          </w:rPr>
          <w:t>person per time unit</w:t>
        </w:r>
        <w:r w:rsidR="00A6678B" w:rsidRPr="002A11DA">
          <w:rPr>
            <w:rFonts w:ascii="Times New Roman" w:hAnsi="Times New Roman"/>
            <w:lang w:val="en-GB"/>
          </w:rPr>
          <w:t xml:space="preserve"> </w:t>
        </w:r>
      </w:ins>
      <w:r w:rsidRPr="002A11DA">
        <w:rPr>
          <w:rFonts w:ascii="Times New Roman" w:hAnsi="Times New Roman"/>
          <w:lang w:val="en-GB"/>
        </w:rPr>
        <w:t xml:space="preserve">has remained constant over time or has </w:t>
      </w:r>
      <w:del w:id="21" w:author="Christl Donnelly" w:date="2019-05-16T15:07:00Z">
        <w:r w:rsidRPr="002A11DA" w:rsidDel="00A6678B">
          <w:rPr>
            <w:rFonts w:ascii="Times New Roman" w:hAnsi="Times New Roman"/>
            <w:lang w:val="en-GB"/>
          </w:rPr>
          <w:delText>recently changed</w:delText>
        </w:r>
      </w:del>
      <w:ins w:id="22" w:author="Christl Donnelly" w:date="2019-05-16T15:07:00Z">
        <w:r w:rsidR="00A6678B">
          <w:rPr>
            <w:rFonts w:ascii="Times New Roman" w:hAnsi="Times New Roman"/>
            <w:lang w:val="en-GB"/>
          </w:rPr>
          <w:t>varied, for example</w:t>
        </w:r>
      </w:ins>
      <w:r w:rsidRPr="002A11DA">
        <w:rPr>
          <w:rFonts w:ascii="Times New Roman" w:hAnsi="Times New Roman"/>
          <w:lang w:val="en-GB"/>
        </w:rPr>
        <w:t xml:space="preserve"> due to </w:t>
      </w:r>
      <w:del w:id="23" w:author="Christl Donnelly" w:date="2019-05-16T15:07:00Z">
        <w:r w:rsidRPr="002A11DA" w:rsidDel="00A6678B">
          <w:rPr>
            <w:rFonts w:ascii="Times New Roman" w:hAnsi="Times New Roman"/>
            <w:lang w:val="en-GB"/>
          </w:rPr>
          <w:delText>potential</w:delText>
        </w:r>
      </w:del>
      <w:r w:rsidRPr="002A11DA">
        <w:rPr>
          <w:rFonts w:ascii="Times New Roman" w:hAnsi="Times New Roman"/>
          <w:lang w:val="en-GB"/>
        </w:rPr>
        <w:t xml:space="preserve"> </w:t>
      </w:r>
      <w:ins w:id="24" w:author="Christl Donnelly" w:date="2019-05-16T15:08:00Z">
        <w:r w:rsidR="00A6678B">
          <w:rPr>
            <w:rFonts w:ascii="Times New Roman" w:hAnsi="Times New Roman"/>
            <w:lang w:val="en-GB"/>
          </w:rPr>
          <w:t xml:space="preserve">the </w:t>
        </w:r>
      </w:ins>
    </w:p>
    <w:p w14:paraId="05EEF2D0" w14:textId="6DF0A266" w:rsidR="009B59F1" w:rsidRPr="002A11DA" w:rsidRDefault="009B59F1" w:rsidP="009B59F1">
      <w:pPr>
        <w:spacing w:line="360" w:lineRule="auto"/>
        <w:rPr>
          <w:rFonts w:ascii="Times New Roman" w:hAnsi="Times New Roman"/>
          <w:lang w:val="en-GB"/>
        </w:rPr>
      </w:pPr>
      <w:r w:rsidRPr="002A11DA">
        <w:rPr>
          <w:rFonts w:ascii="Times New Roman" w:hAnsi="Times New Roman"/>
          <w:lang w:val="en-GB"/>
        </w:rPr>
        <w:t>recent introduction of these viruses into the human population</w:t>
      </w:r>
      <w:ins w:id="25" w:author="Christl Donnelly" w:date="2019-05-16T15:09:00Z">
        <w:r w:rsidR="00A6678B">
          <w:rPr>
            <w:rFonts w:ascii="Times New Roman" w:hAnsi="Times New Roman"/>
            <w:lang w:val="en-GB"/>
          </w:rPr>
          <w:t>s</w:t>
        </w:r>
      </w:ins>
      <w:r w:rsidRPr="002A11DA">
        <w:rPr>
          <w:rFonts w:ascii="Times New Roman" w:hAnsi="Times New Roman"/>
          <w:lang w:val="en-GB"/>
        </w:rPr>
        <w:t xml:space="preserve"> </w:t>
      </w:r>
      <w:r>
        <w:rPr>
          <w:rFonts w:ascii="Times New Roman" w:hAnsi="Times New Roman"/>
          <w:lang w:val="en-GB"/>
        </w:rPr>
        <w:t xml:space="preserve">included in both 2012 and 2017 </w:t>
      </w:r>
      <w:proofErr w:type="spellStart"/>
      <w:r>
        <w:rPr>
          <w:rFonts w:ascii="Times New Roman" w:hAnsi="Times New Roman"/>
          <w:lang w:val="en-GB"/>
        </w:rPr>
        <w:t>sero</w:t>
      </w:r>
      <w:proofErr w:type="spellEnd"/>
      <w:r>
        <w:rPr>
          <w:rFonts w:ascii="Times New Roman" w:hAnsi="Times New Roman"/>
          <w:lang w:val="en-GB"/>
        </w:rPr>
        <w:t>-surveys.</w:t>
      </w:r>
      <w:r w:rsidRPr="002A11DA">
        <w:rPr>
          <w:rFonts w:ascii="Times New Roman" w:hAnsi="Times New Roman"/>
          <w:lang w:val="en-GB"/>
        </w:rPr>
        <w:t xml:space="preserve"> </w:t>
      </w:r>
      <w:r>
        <w:rPr>
          <w:rFonts w:ascii="Times New Roman" w:hAnsi="Times New Roman"/>
          <w:lang w:val="en-GB"/>
        </w:rPr>
        <w:t xml:space="preserve">Other assumptions include no </w:t>
      </w:r>
      <w:proofErr w:type="spellStart"/>
      <w:r>
        <w:rPr>
          <w:rFonts w:ascii="Times New Roman" w:hAnsi="Times New Roman"/>
          <w:lang w:val="en-GB"/>
        </w:rPr>
        <w:t>sero</w:t>
      </w:r>
      <w:proofErr w:type="spellEnd"/>
      <w:r>
        <w:rPr>
          <w:rFonts w:ascii="Times New Roman" w:hAnsi="Times New Roman"/>
          <w:lang w:val="en-GB"/>
        </w:rPr>
        <w:t>-reversion, and no age dependence</w:t>
      </w:r>
      <w:ins w:id="26" w:author="Christl Donnelly" w:date="2019-05-16T15:09:00Z">
        <w:r w:rsidR="00A6678B">
          <w:rPr>
            <w:rFonts w:ascii="Times New Roman" w:hAnsi="Times New Roman"/>
            <w:lang w:val="en-GB"/>
          </w:rPr>
          <w:t xml:space="preserve"> in susceptib</w:t>
        </w:r>
      </w:ins>
      <w:ins w:id="27" w:author="Christl Donnelly" w:date="2019-05-16T15:10:00Z">
        <w:r w:rsidR="00A6678B">
          <w:rPr>
            <w:rFonts w:ascii="Times New Roman" w:hAnsi="Times New Roman"/>
            <w:lang w:val="en-GB"/>
          </w:rPr>
          <w:t>ility or exposure</w:t>
        </w:r>
      </w:ins>
      <w:r w:rsidR="00AB6089">
        <w:rPr>
          <w:rFonts w:ascii="Times New Roman" w:hAnsi="Times New Roman"/>
          <w:lang w:val="en-GB"/>
        </w:rPr>
        <w:t xml:space="preserve"> </w:t>
      </w:r>
      <w:bookmarkStart w:id="28" w:name="_Hlk8636290"/>
      <w:r w:rsidR="00AB6089">
        <w:rPr>
          <w:rFonts w:ascii="Times New Roman" w:hAnsi="Times New Roman"/>
          <w:lang w:val="en-GB"/>
        </w:rPr>
        <w:fldChar w:fldCharType="begin" w:fldLock="1"/>
      </w:r>
      <w:r w:rsidR="00AB6089">
        <w:rPr>
          <w:rFonts w:ascii="Times New Roman" w:hAnsi="Times New Roman"/>
          <w:lang w:val="en-GB"/>
        </w:rPr>
        <w:instrText>ADDIN CSL_CITATION {"citationItems":[{"id":"ITEM-1","itemData":{"DOI":"10.1093/infdis/jiv470","ISBN":"8862265239","ISSN":"15376613","PMID":"26410592","abstract":"Proper understanding of the long-term epidemiology of chikungunya has been hampered by poor surveillance. Outbreak years are unpredictable and cases often misdiagnosed. Here we analyzed age-specific data from 2 serological studies (from 1973 and 2012) in Cebu, Philippines, to reconstruct both the annual probability of infection and population-level immunity over a 60-year period (1952-2012). We also explored whether seroconversions during 2012-2013 were spatially clustered. Our models identified 4 discrete outbreaks separated by an average delay of 17 years. On average, 23% (95% confidence interval [CI], 16%-37%) of the susceptible population was infected per outbreak, with &gt;50% of the entire population remaining susceptible at any point. Participants who seroconverted during 2012-2013 were clustered at distances of &lt;230 m, suggesting focal transmission. Large-scale outbreaks of chikungunya did not result in sustained multiyear transmission. Nevertheless, we estimate that &gt;350 000 infections were missed by surveillance systems. Serological studies could supplement surveillance to provide important insights on pathogen circulation.","author":[{"dropping-particle":"","family":"Salje","given":"Henrik","non-dropping-particle":"","parse-names":false,"suffix":""},{"dropping-particle":"","family":"Cauchemez","given":"Simon","non-dropping-particle":"","parse-names":false,"suffix":""},{"dropping-particle":"","family":"Alera","given":"Maria Theresa","non-dropping-particle":"","parse-names":false,"suffix":""},{"dropping-particle":"","family":"Rodriguez-Barraquer","given":"Isabel","non-dropping-particle":"","parse-names":false,"suffix":""},{"dropping-particle":"","family":"Thaisomboonsuk","given":"Butsaya","non-dropping-particle":"","parse-names":false,"suffix":""},{"dropping-particle":"","family":"Srikiatkhachorn","given":"Anon","non-dropping-particle":"","parse-names":false,"suffix":""},{"dropping-particle":"","family":"Lago","given":"Catherine B.","non-dropping-particle":"","parse-names":false,"suffix":""},{"dropping-particle":"","family":"Villa","given":"Daisy","non-dropping-particle":"","parse-names":false,"suffix":""},{"dropping-particle":"","family":"Klungthong","given":"Chonticha","non-dropping-particle":"","parse-names":false,"suffix":""},{"dropping-particle":"","family":"Tac-An","given":"Ilya A.","non-dropping-particle":"","parse-names":false,"suffix":""},{"dropping-particle":"","family":"Fernandez","given":"Stefan","non-dropping-particle":"","parse-names":false,"suffix":""},{"dropping-particle":"","family":"Velasco","given":"John Mark","non-dropping-particle":"","parse-names":false,"suffix":""},{"dropping-particle":"","family":"Roque","given":"Vito G.","non-dropping-particle":"","parse-names":false,"suffix":""},{"dropping-particle":"","family":"Nisalak","given":"Ananda","non-dropping-particle":"","parse-names":false,"suffix":""},{"dropping-particle":"","family":"Macareo","given":"Louis R.","non-dropping-particle":"","parse-names":false,"suffix":""},{"dropping-particle":"","family":"Levy","given":"Jens W.","non-dropping-particle":"","parse-names":false,"suffix":""},{"dropping-particle":"","family":"Cummings","given":"Derek","non-dropping-particle":"","parse-names":false,"suffix":""},{"dropping-particle":"","family":"Yoon","given":"In Kyu","non-dropping-particle":"","parse-names":false,"suffix":""}],"container-title":"Journal of Infectious Diseases","id":"ITEM-1","issue":"4","issued":{"date-parts":[["2016"]]},"note":"NULL","page":"604-610","title":"Reconstruction of 60 years of chikungunya epidemiology in the philippines demonstrates episodic and focal transmission","type":"article-journal","volume":"213"},"uris":["http://www.mendeley.com/documents/?uuid=6dedca19-ac9b-4b81-9a39-cabf87fff992"]}],"mendeley":{"formattedCitation":"&lt;sup&gt;3&lt;/sup&gt;","plainTextFormattedCitation":"3","previouslyFormattedCitation":"&lt;sup&gt;3&lt;/sup&gt;"},"properties":{"noteIndex":0},"schema":"https://github.com/citation-style-language/schema/raw/master/csl-citation.json"}</w:instrText>
      </w:r>
      <w:r w:rsidR="00AB6089">
        <w:rPr>
          <w:rFonts w:ascii="Times New Roman" w:hAnsi="Times New Roman"/>
          <w:lang w:val="en-GB"/>
        </w:rPr>
        <w:fldChar w:fldCharType="separate"/>
      </w:r>
      <w:r w:rsidR="00AB6089" w:rsidRPr="00AB6089">
        <w:rPr>
          <w:rFonts w:ascii="Times New Roman" w:hAnsi="Times New Roman"/>
          <w:noProof/>
          <w:vertAlign w:val="superscript"/>
          <w:lang w:val="en-GB"/>
        </w:rPr>
        <w:t>3</w:t>
      </w:r>
      <w:r w:rsidR="00AB6089">
        <w:rPr>
          <w:rFonts w:ascii="Times New Roman" w:hAnsi="Times New Roman"/>
          <w:lang w:val="en-GB"/>
        </w:rPr>
        <w:fldChar w:fldCharType="end"/>
      </w:r>
      <w:bookmarkEnd w:id="28"/>
    </w:p>
    <w:p w14:paraId="3AE5C7EA" w14:textId="77777777" w:rsidR="009B59F1" w:rsidRDefault="009B59F1" w:rsidP="009B59F1">
      <w:pPr>
        <w:spacing w:line="360" w:lineRule="auto"/>
        <w:rPr>
          <w:rFonts w:ascii="Times New Roman" w:hAnsi="Times New Roman"/>
          <w:lang w:val="en-GB"/>
        </w:rPr>
      </w:pPr>
    </w:p>
    <w:p w14:paraId="1C33383F" w14:textId="27C900CF" w:rsidR="009B59F1" w:rsidRPr="002A11DA" w:rsidRDefault="009B59F1" w:rsidP="009B59F1">
      <w:pPr>
        <w:spacing w:line="360" w:lineRule="auto"/>
        <w:rPr>
          <w:rFonts w:ascii="Times New Roman" w:hAnsi="Times New Roman"/>
          <w:lang w:val="en-GB"/>
        </w:rPr>
      </w:pPr>
      <w:r w:rsidRPr="002A11DA">
        <w:rPr>
          <w:rFonts w:ascii="Times New Roman" w:hAnsi="Times New Roman"/>
          <w:lang w:val="en-GB"/>
        </w:rPr>
        <w:t xml:space="preserve">For a </w:t>
      </w:r>
      <w:r w:rsidRPr="00394A53">
        <w:rPr>
          <w:rFonts w:ascii="Times New Roman" w:hAnsi="Times New Roman"/>
          <w:b/>
          <w:lang w:val="en-GB"/>
        </w:rPr>
        <w:t>constant FOI</w:t>
      </w:r>
      <w:r w:rsidRPr="002A11DA">
        <w:rPr>
          <w:rFonts w:ascii="Times New Roman" w:hAnsi="Times New Roman"/>
          <w:lang w:val="en-GB"/>
        </w:rPr>
        <w:t xml:space="preserve"> </w:t>
      </w:r>
      <w:r w:rsidRPr="002A11DA">
        <w:rPr>
          <w:lang w:val="en-GB"/>
        </w:rPr>
        <w:t>(λ)</w:t>
      </w:r>
      <w:r w:rsidRPr="002A11DA">
        <w:rPr>
          <w:rFonts w:ascii="Times New Roman" w:hAnsi="Times New Roman"/>
          <w:lang w:val="en-GB"/>
        </w:rPr>
        <w:t xml:space="preserve">, we can express the </w:t>
      </w:r>
      <w:proofErr w:type="spellStart"/>
      <w:r w:rsidRPr="002A11DA">
        <w:rPr>
          <w:rFonts w:ascii="Times New Roman" w:hAnsi="Times New Roman"/>
          <w:lang w:val="en-GB"/>
        </w:rPr>
        <w:t>sero</w:t>
      </w:r>
      <w:proofErr w:type="spellEnd"/>
      <w:r w:rsidRPr="002A11DA">
        <w:rPr>
          <w:rFonts w:ascii="Times New Roman" w:hAnsi="Times New Roman"/>
          <w:lang w:val="en-GB"/>
        </w:rPr>
        <w:t xml:space="preserve">-prevalence </w:t>
      </w:r>
      <w:del w:id="29" w:author="Christl Donnelly" w:date="2019-05-16T15:11:00Z">
        <w:r w:rsidRPr="002A11DA" w:rsidDel="00A6678B">
          <w:rPr>
            <w:rFonts w:ascii="Times New Roman" w:hAnsi="Times New Roman"/>
            <w:lang w:val="en-GB"/>
          </w:rPr>
          <w:delText xml:space="preserve">as </w:delText>
        </w:r>
      </w:del>
      <w:r w:rsidRPr="002A11DA">
        <w:rPr>
          <w:rFonts w:ascii="Times New Roman" w:hAnsi="Times New Roman"/>
          <w:lang w:val="en-GB"/>
        </w:rPr>
        <w:t xml:space="preserve">for age </w:t>
      </w:r>
      <m:oMath>
        <m:r>
          <w:rPr>
            <w:rFonts w:ascii="Cambria Math" w:eastAsia="Times New Roman" w:hAnsi="Cambria Math"/>
          </w:rPr>
          <m:t>a</m:t>
        </m:r>
      </m:oMath>
      <w:del w:id="30" w:author="Christl Donnelly" w:date="2019-05-16T15:11:00Z">
        <w:r w:rsidRPr="002A11DA" w:rsidDel="00A6678B">
          <w:rPr>
            <w:lang w:val="en-GB"/>
          </w:rPr>
          <w:delText xml:space="preserve"> </w:delText>
        </w:r>
      </w:del>
      <w:r w:rsidRPr="002A11DA">
        <w:rPr>
          <w:rFonts w:ascii="Times New Roman" w:hAnsi="Times New Roman"/>
          <w:lang w:val="en-GB"/>
        </w:rPr>
        <w:t xml:space="preserve"> in the year of the sero-survey </w:t>
      </w:r>
      <m:oMath>
        <m:r>
          <w:rPr>
            <w:rFonts w:ascii="Cambria Math" w:eastAsia="Times New Roman" w:hAnsi="Cambria Math"/>
          </w:rPr>
          <m:t>t</m:t>
        </m:r>
      </m:oMath>
      <w:r w:rsidRPr="002A11DA" w:rsidDel="00680E01">
        <w:rPr>
          <w:rFonts w:ascii="Times New Roman" w:hAnsi="Times New Roman"/>
          <w:lang w:val="en-GB"/>
        </w:rPr>
        <w:t xml:space="preserve"> </w:t>
      </w:r>
      <w:r w:rsidRPr="002A11DA">
        <w:rPr>
          <w:rFonts w:ascii="Times New Roman" w:hAnsi="Times New Roman"/>
          <w:lang w:val="en-GB"/>
        </w:rPr>
        <w:t xml:space="preserve">as: </w:t>
      </w:r>
    </w:p>
    <w:p w14:paraId="7401935D" w14:textId="68181AF2" w:rsidR="009B59F1" w:rsidRPr="009B59F1" w:rsidRDefault="009B59F1" w:rsidP="009B59F1">
      <w:pPr>
        <w:jc w:val="center"/>
        <w:rPr>
          <w:rFonts w:eastAsia="Times New Roman"/>
          <w:lang w:val="en-GB"/>
        </w:rPr>
      </w:pPr>
      <m:oMathPara>
        <m:oMath>
          <m:r>
            <w:rPr>
              <w:rFonts w:ascii="Cambria Math" w:eastAsia="Times New Roman" w:hAnsi="Cambria Math"/>
            </w:rPr>
            <m:t>P</m:t>
          </m:r>
          <m:d>
            <m:dPr>
              <m:ctrlPr>
                <w:rPr>
                  <w:rFonts w:ascii="Cambria Math" w:eastAsia="Times New Roman" w:hAnsi="Cambria Math"/>
                  <w:i/>
                </w:rPr>
              </m:ctrlPr>
            </m:dPr>
            <m:e>
              <m:r>
                <w:rPr>
                  <w:rFonts w:ascii="Cambria Math" w:eastAsia="Times New Roman" w:hAnsi="Cambria Math"/>
                </w:rPr>
                <m:t>a</m:t>
              </m:r>
              <m:r>
                <w:rPr>
                  <w:rFonts w:ascii="Cambria Math" w:eastAsia="Times New Roman" w:hAnsi="Cambria Math"/>
                  <w:lang w:val="en-GB"/>
                </w:rPr>
                <m:t xml:space="preserve">, </m:t>
              </m:r>
              <m:r>
                <w:rPr>
                  <w:rFonts w:ascii="Cambria Math" w:eastAsia="Times New Roman" w:hAnsi="Cambria Math"/>
                </w:rPr>
                <m:t>t</m:t>
              </m:r>
            </m:e>
          </m:d>
          <m:r>
            <w:rPr>
              <w:rFonts w:ascii="Cambria Math" w:eastAsia="Times New Roman" w:hAnsi="Cambria Math"/>
              <w:lang w:val="en-GB"/>
            </w:rPr>
            <m:t>= 1-</m:t>
          </m:r>
          <m:func>
            <m:funcPr>
              <m:ctrlPr>
                <w:rPr>
                  <w:rFonts w:ascii="Cambria Math" w:eastAsia="Times New Roman" w:hAnsi="Cambria Math"/>
                  <w:i/>
                </w:rPr>
              </m:ctrlPr>
            </m:funcPr>
            <m:fName>
              <m:r>
                <m:rPr>
                  <m:sty m:val="p"/>
                </m:rPr>
                <w:rPr>
                  <w:rFonts w:ascii="Cambria Math" w:eastAsia="Times New Roman" w:hAnsi="Cambria Math"/>
                  <w:lang w:val="en-GB"/>
                </w:rPr>
                <m:t>exp</m:t>
              </m:r>
            </m:fName>
            <m:e>
              <m:d>
                <m:dPr>
                  <m:ctrlPr>
                    <w:ins w:id="31" w:author="Christl Donnelly" w:date="2019-05-16T15:10:00Z">
                      <w:rPr>
                        <w:rFonts w:ascii="Cambria Math" w:eastAsia="Times New Roman" w:hAnsi="Cambria Math"/>
                        <w:i/>
                      </w:rPr>
                    </w:ins>
                  </m:ctrlPr>
                </m:dPr>
                <m:e>
                  <m:r>
                    <w:ins w:id="32" w:author="Christl Donnelly" w:date="2019-05-16T15:10:00Z">
                      <w:rPr>
                        <w:rFonts w:ascii="Cambria Math" w:eastAsia="Times New Roman" w:hAnsi="Cambria Math"/>
                        <w:lang w:val="en-GB"/>
                      </w:rPr>
                      <m:t>-</m:t>
                    </w:ins>
                  </m:r>
                  <m:r>
                    <w:ins w:id="33" w:author="Christl Donnelly" w:date="2019-05-16T15:10:00Z">
                      <w:rPr>
                        <w:rFonts w:ascii="Cambria Math" w:eastAsia="Times New Roman" w:hAnsi="Cambria Math"/>
                      </w:rPr>
                      <m:t>λa</m:t>
                    </w:ins>
                  </m:r>
                </m:e>
              </m:d>
              <m:r>
                <w:del w:id="34" w:author="Christl Donnelly" w:date="2019-05-16T15:10:00Z">
                  <w:rPr>
                    <w:rFonts w:ascii="Cambria Math" w:eastAsia="Times New Roman" w:hAnsi="Cambria Math"/>
                    <w:lang w:val="en-GB"/>
                  </w:rPr>
                  <m:t>-</m:t>
                </w:del>
              </m:r>
              <m:r>
                <w:del w:id="35" w:author="Christl Donnelly" w:date="2019-05-16T15:10:00Z">
                  <w:rPr>
                    <w:rFonts w:ascii="Cambria Math" w:eastAsia="Times New Roman" w:hAnsi="Cambria Math"/>
                  </w:rPr>
                  <m:t>λa</m:t>
                </w:del>
              </m:r>
            </m:e>
          </m:func>
        </m:oMath>
      </m:oMathPara>
    </w:p>
    <w:p w14:paraId="7B7F45C0" w14:textId="77777777" w:rsidR="009B59F1" w:rsidRPr="002A11DA" w:rsidRDefault="009B59F1" w:rsidP="009B59F1">
      <w:pPr>
        <w:spacing w:line="360" w:lineRule="auto"/>
        <w:rPr>
          <w:rFonts w:ascii="Times New Roman" w:hAnsi="Times New Roman"/>
          <w:lang w:val="en-GB"/>
        </w:rPr>
      </w:pPr>
    </w:p>
    <w:p w14:paraId="5CA3D767" w14:textId="663967FE" w:rsidR="009B59F1" w:rsidRPr="002A11DA" w:rsidRDefault="009B59F1" w:rsidP="009B59F1">
      <w:pPr>
        <w:spacing w:line="360" w:lineRule="auto"/>
        <w:rPr>
          <w:rFonts w:ascii="Times New Roman" w:hAnsi="Times New Roman"/>
          <w:lang w:val="en-GB"/>
        </w:rPr>
      </w:pPr>
      <w:r w:rsidRPr="002A11DA">
        <w:rPr>
          <w:rFonts w:ascii="Times New Roman" w:hAnsi="Times New Roman"/>
          <w:lang w:val="en-GB"/>
        </w:rPr>
        <w:t xml:space="preserve">For a </w:t>
      </w:r>
      <w:r w:rsidRPr="00394A53">
        <w:rPr>
          <w:rFonts w:ascii="Times New Roman" w:hAnsi="Times New Roman"/>
          <w:b/>
          <w:lang w:val="en-GB"/>
        </w:rPr>
        <w:t>time-varying FOI</w:t>
      </w:r>
      <w:r w:rsidRPr="002A11DA">
        <w:rPr>
          <w:rFonts w:ascii="Times New Roman" w:hAnsi="Times New Roman"/>
          <w:lang w:val="en-GB"/>
        </w:rPr>
        <w:t xml:space="preserve">, we can express the </w:t>
      </w:r>
      <w:proofErr w:type="spellStart"/>
      <w:r w:rsidRPr="002A11DA">
        <w:rPr>
          <w:rFonts w:ascii="Times New Roman" w:hAnsi="Times New Roman"/>
          <w:lang w:val="en-GB"/>
        </w:rPr>
        <w:t>sero</w:t>
      </w:r>
      <w:proofErr w:type="spellEnd"/>
      <w:r w:rsidRPr="002A11DA">
        <w:rPr>
          <w:rFonts w:ascii="Times New Roman" w:hAnsi="Times New Roman"/>
          <w:lang w:val="en-GB"/>
        </w:rPr>
        <w:t xml:space="preserve">-prevalence for age </w:t>
      </w:r>
      <m:oMath>
        <m:r>
          <w:rPr>
            <w:rFonts w:ascii="Cambria Math" w:eastAsia="Times New Roman" w:hAnsi="Cambria Math"/>
          </w:rPr>
          <m:t>a</m:t>
        </m:r>
      </m:oMath>
      <w:del w:id="36" w:author="Christl Donnelly" w:date="2019-05-16T15:11:00Z">
        <w:r w:rsidRPr="00AE785C" w:rsidDel="00A6678B">
          <w:rPr>
            <w:lang w:val="en-GB"/>
          </w:rPr>
          <w:delText xml:space="preserve"> </w:delText>
        </w:r>
      </w:del>
      <w:r w:rsidRPr="002A11DA">
        <w:rPr>
          <w:rFonts w:ascii="Times New Roman" w:hAnsi="Times New Roman"/>
          <w:lang w:val="en-GB"/>
        </w:rPr>
        <w:t xml:space="preserve"> in the year of the sero-survey </w:t>
      </w:r>
      <m:oMath>
        <m:r>
          <w:rPr>
            <w:rFonts w:ascii="Cambria Math" w:eastAsia="Times New Roman" w:hAnsi="Cambria Math"/>
          </w:rPr>
          <m:t>t</m:t>
        </m:r>
      </m:oMath>
      <w:r w:rsidRPr="002A11DA" w:rsidDel="00680E01">
        <w:rPr>
          <w:rFonts w:ascii="Times New Roman" w:hAnsi="Times New Roman"/>
          <w:lang w:val="en-GB"/>
        </w:rPr>
        <w:t xml:space="preserve"> </w:t>
      </w:r>
      <w:r w:rsidRPr="002A11DA">
        <w:rPr>
          <w:rFonts w:ascii="Times New Roman" w:hAnsi="Times New Roman"/>
          <w:lang w:val="en-GB"/>
        </w:rPr>
        <w:t xml:space="preserve">as: </w:t>
      </w:r>
    </w:p>
    <w:p w14:paraId="148B5F9D" w14:textId="77777777" w:rsidR="009B59F1" w:rsidRPr="002A11DA" w:rsidRDefault="009B59F1" w:rsidP="009B59F1">
      <w:pPr>
        <w:spacing w:line="360" w:lineRule="auto"/>
        <w:rPr>
          <w:rFonts w:ascii="Times New Roman" w:hAnsi="Times New Roman"/>
          <w:lang w:val="en-GB"/>
        </w:rPr>
      </w:pPr>
    </w:p>
    <w:p w14:paraId="41DFD1AB" w14:textId="69348ED4" w:rsidR="009B59F1" w:rsidRPr="0051346E" w:rsidRDefault="009B59F1" w:rsidP="009B59F1">
      <w:pPr>
        <w:jc w:val="center"/>
        <w:rPr>
          <w:lang w:val="en-GB"/>
          <w:rPrChange w:id="37" w:author="Zulma Cucunuba" w:date="2019-05-18T18:43:00Z">
            <w:rPr/>
          </w:rPrChange>
        </w:rPr>
      </w:pPr>
      <w:bookmarkStart w:id="38" w:name="_Hlk8485197"/>
      <w:r w:rsidRPr="009B59F1">
        <w:rPr>
          <w:rFonts w:ascii="Cambria Math" w:hAnsi="Cambria Math"/>
          <w:lang w:val="en-GB"/>
        </w:rPr>
        <w:br/>
      </w:r>
      <m:oMathPara>
        <m:oMath>
          <m:r>
            <w:rPr>
              <w:rFonts w:ascii="Cambria Math" w:hAnsi="Cambria Math"/>
            </w:rPr>
            <m:t>P</m:t>
          </m:r>
          <m:d>
            <m:dPr>
              <m:ctrlPr>
                <w:rPr>
                  <w:rFonts w:ascii="Cambria Math" w:hAnsi="Cambria Math"/>
                  <w:i/>
                </w:rPr>
              </m:ctrlPr>
            </m:dPr>
            <m:e>
              <m:r>
                <w:rPr>
                  <w:rFonts w:ascii="Cambria Math" w:hAnsi="Cambria Math"/>
                </w:rPr>
                <m:t>a</m:t>
              </m:r>
              <m:r>
                <w:rPr>
                  <w:rFonts w:ascii="Cambria Math" w:hAnsi="Cambria Math"/>
                  <w:lang w:val="en-GB"/>
                </w:rPr>
                <m:t xml:space="preserve">, </m:t>
              </m:r>
              <m:r>
                <w:rPr>
                  <w:rFonts w:ascii="Cambria Math" w:hAnsi="Cambria Math"/>
                </w:rPr>
                <m:t>t</m:t>
              </m:r>
            </m:e>
          </m:d>
          <m:r>
            <w:rPr>
              <w:rFonts w:ascii="Cambria Math" w:hAnsi="Cambria Math"/>
              <w:lang w:val="en-GB"/>
            </w:rPr>
            <m:t>= 1-</m:t>
          </m:r>
          <m:func>
            <m:funcPr>
              <m:ctrlPr>
                <w:rPr>
                  <w:rFonts w:ascii="Cambria Math" w:hAnsi="Cambria Math"/>
                  <w:i/>
                </w:rPr>
              </m:ctrlPr>
            </m:funcPr>
            <m:fName>
              <m:r>
                <m:rPr>
                  <m:sty m:val="p"/>
                </m:rPr>
                <w:rPr>
                  <w:rFonts w:ascii="Cambria Math" w:hAnsi="Cambria Math"/>
                  <w:lang w:val="en-GB"/>
                </w:rPr>
                <m:t>exp</m:t>
              </m:r>
              <m:r>
                <w:del w:id="39" w:author="Christl Donnelly" w:date="2019-05-16T15:10:00Z">
                  <m:rPr>
                    <m:sty m:val="p"/>
                  </m:rPr>
                  <w:rPr>
                    <w:rFonts w:ascii="Cambria Math" w:hAnsi="Cambria Math"/>
                    <w:lang w:val="en-GB"/>
                  </w:rPr>
                  <m:t>-</m:t>
                </w:del>
              </m:r>
            </m:fName>
            <m:e>
              <m:d>
                <m:dPr>
                  <m:ctrlPr>
                    <w:rPr>
                      <w:rFonts w:ascii="Cambria Math" w:hAnsi="Cambria Math"/>
                      <w:i/>
                    </w:rPr>
                  </m:ctrlPr>
                </m:dPr>
                <m:e>
                  <m:r>
                    <w:ins w:id="40" w:author="Christl Donnelly" w:date="2019-05-16T15:10:00Z">
                      <w:rPr>
                        <w:rFonts w:ascii="Cambria Math" w:hAnsi="Cambria Math"/>
                        <w:lang w:val="en-GB"/>
                      </w:rPr>
                      <m:t>-</m:t>
                    </w:ins>
                  </m:r>
                  <m:nary>
                    <m:naryPr>
                      <m:chr m:val="∑"/>
                      <m:limLoc m:val="undOvr"/>
                      <m:ctrlPr>
                        <w:rPr>
                          <w:rFonts w:ascii="Cambria Math" w:hAnsi="Cambria Math"/>
                          <w:i/>
                        </w:rPr>
                      </m:ctrlPr>
                    </m:naryPr>
                    <m:sub>
                      <m:r>
                        <w:rPr>
                          <w:rFonts w:ascii="Cambria Math" w:hAnsi="Cambria Math"/>
                          <w:lang w:val="en-GB"/>
                        </w:rPr>
                        <m:t xml:space="preserve"> </m:t>
                      </m:r>
                      <m:r>
                        <w:rPr>
                          <w:rFonts w:ascii="Cambria Math" w:hAnsi="Cambria Math"/>
                        </w:rPr>
                        <m:t>i</m:t>
                      </m:r>
                      <m:r>
                        <w:rPr>
                          <w:rFonts w:ascii="Cambria Math" w:hAnsi="Cambria Math"/>
                          <w:lang w:val="en-GB"/>
                        </w:rPr>
                        <m:t>=</m:t>
                      </m:r>
                      <m:r>
                        <w:rPr>
                          <w:rFonts w:ascii="Cambria Math" w:hAnsi="Cambria Math"/>
                        </w:rPr>
                        <m:t>t</m:t>
                      </m:r>
                      <m:r>
                        <w:rPr>
                          <w:rFonts w:ascii="Cambria Math" w:hAnsi="Cambria Math"/>
                          <w:lang w:val="en-GB"/>
                        </w:rPr>
                        <m:t>-</m:t>
                      </m:r>
                      <m:r>
                        <w:rPr>
                          <w:rFonts w:ascii="Cambria Math" w:hAnsi="Cambria Math"/>
                        </w:rPr>
                        <m:t>a</m:t>
                      </m:r>
                      <m:r>
                        <w:rPr>
                          <w:rFonts w:ascii="Cambria Math" w:hAnsi="Cambria Math"/>
                          <w:lang w:val="en-GB"/>
                        </w:rPr>
                        <m:t>-1</m:t>
                      </m:r>
                    </m:sub>
                    <m:sup>
                      <m:r>
                        <w:rPr>
                          <w:rFonts w:ascii="Cambria Math" w:hAnsi="Cambria Math"/>
                        </w:rPr>
                        <m:t>t</m:t>
                      </m:r>
                      <m:r>
                        <w:rPr>
                          <w:rFonts w:ascii="Cambria Math" w:hAnsi="Cambria Math"/>
                          <w:lang w:val="en-GB"/>
                        </w:rPr>
                        <m:t xml:space="preserve"> </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lang w:val="en-GB"/>
                        </w:rPr>
                        <m:t xml:space="preserve"> </m:t>
                      </m:r>
                    </m:e>
                  </m:nary>
                </m:e>
              </m:d>
            </m:e>
          </m:func>
        </m:oMath>
      </m:oMathPara>
      <w:bookmarkEnd w:id="38"/>
    </w:p>
    <w:p w14:paraId="427B5979" w14:textId="77777777" w:rsidR="009B59F1" w:rsidRPr="0051346E" w:rsidRDefault="009B59F1" w:rsidP="009B59F1">
      <w:pPr>
        <w:jc w:val="center"/>
        <w:rPr>
          <w:lang w:val="en-GB"/>
          <w:rPrChange w:id="41" w:author="Zulma Cucunuba" w:date="2019-05-18T18:43:00Z">
            <w:rPr/>
          </w:rPrChange>
        </w:rPr>
      </w:pPr>
    </w:p>
    <w:p w14:paraId="11245452" w14:textId="0203B5EE" w:rsidR="009B59F1" w:rsidRDefault="009B59F1" w:rsidP="009B59F1">
      <w:pPr>
        <w:spacing w:after="160" w:line="259" w:lineRule="auto"/>
        <w:rPr>
          <w:ins w:id="42" w:author="Zulma Cucunuba" w:date="2019-05-18T18:57:00Z"/>
          <w:rFonts w:ascii="Times New Roman" w:hAnsi="Times New Roman"/>
          <w:lang w:val="en-GB"/>
        </w:rPr>
      </w:pPr>
      <w:r>
        <w:rPr>
          <w:lang w:val="en-GB"/>
        </w:rPr>
        <w:t xml:space="preserve">Time </w:t>
      </w:r>
      <w:bookmarkStart w:id="43" w:name="_Hlk9097649"/>
      <m:oMath>
        <m:r>
          <w:rPr>
            <w:rFonts w:ascii="Cambria Math" w:eastAsia="Times New Roman" w:hAnsi="Cambria Math"/>
          </w:rPr>
          <m:t>t</m:t>
        </m:r>
      </m:oMath>
      <w:bookmarkEnd w:id="43"/>
      <w:r>
        <w:rPr>
          <w:rFonts w:ascii="Times New Roman" w:hAnsi="Times New Roman"/>
          <w:lang w:val="en-GB"/>
        </w:rPr>
        <w:t xml:space="preserve"> is 2012 or 2017 according to the sero-survey analysed. </w:t>
      </w:r>
    </w:p>
    <w:p w14:paraId="63671259" w14:textId="77777777" w:rsidR="000279C0" w:rsidRDefault="000279C0" w:rsidP="009B59F1">
      <w:pPr>
        <w:spacing w:after="160" w:line="259" w:lineRule="auto"/>
        <w:rPr>
          <w:rFonts w:ascii="Times New Roman" w:hAnsi="Times New Roman"/>
          <w:sz w:val="22"/>
          <w:szCs w:val="22"/>
          <w:lang w:val="en-IN" w:eastAsia="en-US"/>
        </w:rPr>
      </w:pPr>
    </w:p>
    <w:p w14:paraId="07139A6B" w14:textId="1A427E04" w:rsidR="0051346E" w:rsidRDefault="0051346E" w:rsidP="009B59F1">
      <w:pPr>
        <w:spacing w:line="360" w:lineRule="auto"/>
        <w:rPr>
          <w:ins w:id="44" w:author="Zulma Cucunuba" w:date="2019-05-18T18:57:00Z"/>
          <w:rFonts w:ascii="Times New Roman" w:hAnsi="Times New Roman"/>
          <w:lang w:val="en-GB"/>
        </w:rPr>
      </w:pPr>
      <w:ins w:id="45" w:author="Zulma Cucunuba" w:date="2019-05-18T18:45:00Z">
        <w:r>
          <w:rPr>
            <w:rFonts w:ascii="Times New Roman" w:hAnsi="Times New Roman"/>
            <w:lang w:val="en-GB"/>
          </w:rPr>
          <w:t xml:space="preserve">For </w:t>
        </w:r>
      </w:ins>
      <w:ins w:id="46" w:author="Zulma Cucunuba" w:date="2019-05-18T18:46:00Z">
        <w:r>
          <w:rPr>
            <w:rFonts w:ascii="Times New Roman" w:hAnsi="Times New Roman"/>
            <w:lang w:val="en-GB"/>
          </w:rPr>
          <w:t xml:space="preserve">convenience and due to sample size restrictions, we estimated </w:t>
        </w:r>
      </w:ins>
      <w:ins w:id="47" w:author="Zulma Cucunuba" w:date="2019-05-18T18:54:00Z">
        <w:r w:rsidR="00607419">
          <w:rPr>
            <w:rFonts w:ascii="Times New Roman" w:hAnsi="Times New Roman"/>
            <w:lang w:val="en-GB"/>
          </w:rPr>
          <w:t xml:space="preserve">the time-varying FOI </w:t>
        </w:r>
      </w:ins>
      <m:oMath>
        <m:r>
          <w:ins w:id="48" w:author="Zulma Cucunuba" w:date="2019-05-18T18:58:00Z">
            <w:rPr>
              <w:rFonts w:ascii="Cambria Math" w:hAnsi="Cambria Math"/>
              <w:lang w:val="en-GB"/>
            </w:rPr>
            <m:t>(</m:t>
          </w:ins>
        </m:r>
        <m:sSub>
          <m:sSubPr>
            <m:ctrlPr>
              <w:ins w:id="49" w:author="Zulma Cucunuba" w:date="2019-05-18T18:58:00Z">
                <w:rPr>
                  <w:rFonts w:ascii="Cambria Math" w:hAnsi="Cambria Math"/>
                  <w:i/>
                </w:rPr>
              </w:ins>
            </m:ctrlPr>
          </m:sSubPr>
          <m:e>
            <m:r>
              <w:ins w:id="50" w:author="Zulma Cucunuba" w:date="2019-05-18T18:58:00Z">
                <w:rPr>
                  <w:rFonts w:ascii="Cambria Math" w:hAnsi="Cambria Math"/>
                </w:rPr>
                <m:t>λ</m:t>
              </w:ins>
            </m:r>
          </m:e>
          <m:sub>
            <m:r>
              <w:ins w:id="51" w:author="Zulma Cucunuba" w:date="2019-05-18T18:58:00Z">
                <w:rPr>
                  <w:rFonts w:ascii="Cambria Math" w:hAnsi="Cambria Math"/>
                </w:rPr>
                <m:t>i</m:t>
              </w:ins>
            </m:r>
          </m:sub>
        </m:sSub>
        <m:r>
          <w:ins w:id="52" w:author="Zulma Cucunuba" w:date="2019-05-18T18:58:00Z">
            <w:rPr>
              <w:rFonts w:ascii="Cambria Math" w:hAnsi="Cambria Math"/>
              <w:lang w:val="en-GB"/>
            </w:rPr>
            <m:t>)</m:t>
          </w:ins>
        </m:r>
        <m:r>
          <w:ins w:id="53" w:author="Zulma Cucunuba" w:date="2019-05-18T18:58:00Z">
            <w:rPr>
              <w:rFonts w:ascii="Cambria Math" w:hAnsi="Cambria Math"/>
              <w:lang w:val="en-GB"/>
            </w:rPr>
            <m:t xml:space="preserve"> </m:t>
          </w:ins>
        </m:r>
      </m:oMath>
      <w:ins w:id="54" w:author="Zulma Cucunuba" w:date="2019-05-18T18:54:00Z">
        <w:r w:rsidR="00607419">
          <w:rPr>
            <w:rFonts w:ascii="Times New Roman" w:hAnsi="Times New Roman"/>
            <w:lang w:val="en-GB"/>
          </w:rPr>
          <w:t xml:space="preserve">as </w:t>
        </w:r>
      </w:ins>
      <w:ins w:id="55" w:author="Zulma Cucunuba" w:date="2019-05-18T18:47:00Z">
        <w:r>
          <w:rPr>
            <w:rFonts w:ascii="Times New Roman" w:hAnsi="Times New Roman"/>
            <w:lang w:val="en-GB"/>
          </w:rPr>
          <w:t>five parameters</w:t>
        </w:r>
      </w:ins>
      <w:ins w:id="56" w:author="Zulma Cucunuba" w:date="2019-05-18T18:55:00Z">
        <w:r w:rsidR="00607419">
          <w:rPr>
            <w:rFonts w:ascii="Times New Roman" w:hAnsi="Times New Roman"/>
            <w:lang w:val="en-GB"/>
          </w:rPr>
          <w:t xml:space="preserve"> over the </w:t>
        </w:r>
      </w:ins>
      <w:ins w:id="57" w:author="Zulma Cucunuba" w:date="2019-05-18T19:00:00Z">
        <w:r w:rsidR="000279C0">
          <w:rPr>
            <w:rFonts w:ascii="Times New Roman" w:hAnsi="Times New Roman"/>
            <w:lang w:val="en-GB"/>
          </w:rPr>
          <w:t xml:space="preserve">total </w:t>
        </w:r>
      </w:ins>
      <w:ins w:id="58" w:author="Zulma Cucunuba" w:date="2019-05-18T18:55:00Z">
        <w:r w:rsidR="00607419">
          <w:rPr>
            <w:rFonts w:ascii="Times New Roman" w:hAnsi="Times New Roman"/>
            <w:lang w:val="en-GB"/>
          </w:rPr>
          <w:t>exposure time</w:t>
        </w:r>
      </w:ins>
      <w:ins w:id="59" w:author="Zulma Cucunuba" w:date="2019-05-18T18:58:00Z">
        <w:r w:rsidR="000279C0">
          <w:rPr>
            <w:rFonts w:ascii="Times New Roman" w:hAnsi="Times New Roman"/>
            <w:lang w:val="en-GB"/>
          </w:rPr>
          <w:t xml:space="preserve"> (</w:t>
        </w:r>
        <m:oMath>
          <m:r>
            <w:rPr>
              <w:rFonts w:ascii="Cambria Math" w:hAnsi="Cambria Math"/>
            </w:rPr>
            <m:t>t</m:t>
          </m:r>
          <m:r>
            <w:rPr>
              <w:rFonts w:ascii="Cambria Math" w:hAnsi="Cambria Math"/>
              <w:lang w:val="en-GB"/>
            </w:rPr>
            <m:t>-</m:t>
          </m:r>
        </m:oMath>
      </w:ins>
      <m:oMath>
        <m:r>
          <w:ins w:id="60" w:author="Zulma Cucunuba" w:date="2019-05-18T19:00:00Z">
            <w:rPr>
              <w:rFonts w:ascii="Cambria Math" w:hAnsi="Cambria Math"/>
            </w:rPr>
            <m:t>oldest</m:t>
          </w:ins>
        </m:r>
        <m:r>
          <w:ins w:id="61" w:author="Zulma Cucunuba" w:date="2019-05-18T19:00:00Z">
            <w:rPr>
              <w:rFonts w:ascii="Cambria Math" w:hAnsi="Cambria Math"/>
              <w:lang w:val="en-GB"/>
              <w:rPrChange w:id="62" w:author="Zulma Cucunuba" w:date="2019-05-18T19:00:00Z">
                <w:rPr>
                  <w:rFonts w:ascii="Cambria Math" w:hAnsi="Cambria Math"/>
                </w:rPr>
              </w:rPrChange>
            </w:rPr>
            <m:t xml:space="preserve"> </m:t>
          </w:ins>
        </m:r>
        <m:r>
          <w:ins w:id="63" w:author="Zulma Cucunuba" w:date="2019-05-18T19:00:00Z">
            <w:rPr>
              <w:rFonts w:ascii="Cambria Math" w:hAnsi="Cambria Math"/>
              <w:lang w:val="en-GB"/>
            </w:rPr>
            <m:t>age</m:t>
          </w:ins>
        </m:r>
        <m:r>
          <w:ins w:id="64" w:author="Zulma Cucunuba" w:date="2019-05-18T19:01:00Z">
            <w:rPr>
              <w:rFonts w:ascii="Cambria Math" w:hAnsi="Cambria Math"/>
              <w:lang w:val="en-GB"/>
            </w:rPr>
            <m:t xml:space="preserve">) </m:t>
          </w:ins>
        </m:r>
        <m:r>
          <w:ins w:id="65" w:author="Zulma Cucunuba" w:date="2019-05-18T18:58:00Z">
            <m:rPr>
              <m:sty m:val="p"/>
            </m:rPr>
            <w:rPr>
              <w:rFonts w:ascii="Cambria Math" w:hAnsi="Cambria Math"/>
              <w:lang w:val="en-GB"/>
              <w:rPrChange w:id="66" w:author="Zulma Cucunuba" w:date="2019-05-18T19:01:00Z">
                <w:rPr>
                  <w:rFonts w:ascii="Cambria Math" w:hAnsi="Cambria Math"/>
                  <w:lang w:val="en-GB"/>
                </w:rPr>
              </w:rPrChange>
            </w:rPr>
            <m:t>to</m:t>
          </w:ins>
        </m:r>
        <m:r>
          <w:ins w:id="67" w:author="Zulma Cucunuba" w:date="2019-05-18T18:58:00Z">
            <w:rPr>
              <w:rFonts w:ascii="Cambria Math" w:hAnsi="Cambria Math"/>
              <w:lang w:val="en-GB"/>
            </w:rPr>
            <m:t xml:space="preserve"> t</m:t>
          </w:ins>
        </m:r>
      </m:oMath>
      <w:ins w:id="68" w:author="Zulma Cucunuba" w:date="2019-05-18T18:56:00Z">
        <w:r w:rsidR="00607419">
          <w:rPr>
            <w:rFonts w:ascii="Times New Roman" w:hAnsi="Times New Roman"/>
            <w:lang w:val="en-GB"/>
          </w:rPr>
          <w:t>.</w:t>
        </w:r>
      </w:ins>
      <w:ins w:id="69" w:author="Zulma Cucunuba" w:date="2019-05-18T18:59:00Z">
        <w:r w:rsidR="000279C0">
          <w:rPr>
            <w:rFonts w:ascii="Times New Roman" w:hAnsi="Times New Roman"/>
            <w:lang w:val="en-GB"/>
          </w:rPr>
          <w:t xml:space="preserve"> </w:t>
        </w:r>
      </w:ins>
      <w:ins w:id="70" w:author="Zulma Cucunuba" w:date="2019-05-18T18:56:00Z">
        <w:r w:rsidR="00607419">
          <w:rPr>
            <w:rFonts w:ascii="Times New Roman" w:hAnsi="Times New Roman"/>
            <w:lang w:val="en-GB"/>
          </w:rPr>
          <w:t xml:space="preserve"> O</w:t>
        </w:r>
      </w:ins>
      <w:ins w:id="71" w:author="Zulma Cucunuba" w:date="2019-05-18T18:47:00Z">
        <w:r>
          <w:rPr>
            <w:rFonts w:ascii="Times New Roman" w:hAnsi="Times New Roman"/>
            <w:lang w:val="en-GB"/>
          </w:rPr>
          <w:t xml:space="preserve">ne </w:t>
        </w:r>
      </w:ins>
      <w:ins w:id="72" w:author="Zulma Cucunuba" w:date="2019-05-18T18:50:00Z">
        <w:r>
          <w:rPr>
            <w:rFonts w:ascii="Times New Roman" w:hAnsi="Times New Roman"/>
            <w:lang w:val="en-GB"/>
          </w:rPr>
          <w:t xml:space="preserve">parameter </w:t>
        </w:r>
      </w:ins>
      <w:ins w:id="73" w:author="Zulma Cucunuba" w:date="2019-05-18T18:47:00Z">
        <w:r>
          <w:rPr>
            <w:rFonts w:ascii="Times New Roman" w:hAnsi="Times New Roman"/>
            <w:lang w:val="en-GB"/>
          </w:rPr>
          <w:t xml:space="preserve">per decade </w:t>
        </w:r>
      </w:ins>
      <w:ins w:id="74" w:author="Zulma Cucunuba" w:date="2019-05-18T18:50:00Z">
        <w:r>
          <w:rPr>
            <w:rFonts w:ascii="Times New Roman" w:hAnsi="Times New Roman"/>
            <w:lang w:val="en-GB"/>
          </w:rPr>
          <w:t>from</w:t>
        </w:r>
      </w:ins>
      <w:ins w:id="75" w:author="Zulma Cucunuba" w:date="2019-05-18T18:51:00Z">
        <w:r>
          <w:rPr>
            <w:rFonts w:ascii="Times New Roman" w:hAnsi="Times New Roman"/>
            <w:lang w:val="en-GB"/>
          </w:rPr>
          <w:t xml:space="preserve"> </w:t>
        </w:r>
        <m:oMath>
          <m:r>
            <w:rPr>
              <w:rFonts w:ascii="Cambria Math" w:eastAsia="Times New Roman" w:hAnsi="Cambria Math"/>
            </w:rPr>
            <m:t>t</m:t>
          </m:r>
          <m:r>
            <w:rPr>
              <w:rFonts w:ascii="Cambria Math" w:eastAsia="Times New Roman" w:hAnsi="Cambria Math"/>
              <w:lang w:val="en-GB"/>
            </w:rPr>
            <m:t>-3</m:t>
          </m:r>
          <m:r>
            <w:rPr>
              <w:rFonts w:ascii="Cambria Math" w:eastAsia="Times New Roman" w:hAnsi="Cambria Math"/>
              <w:lang w:val="en-GB"/>
            </w:rPr>
            <m:t xml:space="preserve">9 </m:t>
          </m:r>
        </m:oMath>
      </w:ins>
      <w:ins w:id="76" w:author="Zulma Cucunuba" w:date="2019-05-18T18:50:00Z">
        <w:r>
          <w:rPr>
            <w:rFonts w:ascii="Times New Roman" w:hAnsi="Times New Roman"/>
            <w:lang w:val="en-GB"/>
          </w:rPr>
          <w:t xml:space="preserve"> </w:t>
        </w:r>
      </w:ins>
      <w:ins w:id="77" w:author="Zulma Cucunuba" w:date="2019-05-18T18:53:00Z">
        <w:r>
          <w:rPr>
            <w:rFonts w:ascii="Times New Roman" w:hAnsi="Times New Roman"/>
            <w:lang w:val="en-GB"/>
          </w:rPr>
          <w:t xml:space="preserve">to </w:t>
        </w:r>
        <m:oMath>
          <m:r>
            <w:rPr>
              <w:rFonts w:ascii="Cambria Math" w:eastAsia="Times New Roman" w:hAnsi="Cambria Math"/>
            </w:rPr>
            <m:t>t</m:t>
          </m:r>
        </m:oMath>
        <w:r>
          <w:rPr>
            <w:rFonts w:ascii="Times New Roman" w:hAnsi="Times New Roman"/>
            <w:lang w:val="en-GB"/>
          </w:rPr>
          <w:t xml:space="preserve">  </w:t>
        </w:r>
      </w:ins>
      <w:ins w:id="78" w:author="Zulma Cucunuba" w:date="2019-05-18T18:56:00Z">
        <w:r w:rsidR="00607419">
          <w:rPr>
            <w:rFonts w:ascii="Times New Roman" w:hAnsi="Times New Roman"/>
            <w:lang w:val="en-GB"/>
          </w:rPr>
          <w:t>for a total of four decades</w:t>
        </w:r>
      </w:ins>
      <w:ins w:id="79" w:author="Zulma Cucunuba" w:date="2019-05-18T18:59:00Z">
        <w:r w:rsidR="000279C0">
          <w:rPr>
            <w:rFonts w:ascii="Times New Roman" w:hAnsi="Times New Roman"/>
            <w:lang w:val="en-GB"/>
          </w:rPr>
          <w:t xml:space="preserve">, </w:t>
        </w:r>
      </w:ins>
      <w:ins w:id="80" w:author="Zulma Cucunuba" w:date="2019-05-18T18:55:00Z">
        <w:r w:rsidR="00607419">
          <w:rPr>
            <w:rFonts w:ascii="Times New Roman" w:hAnsi="Times New Roman"/>
            <w:lang w:val="en-GB"/>
          </w:rPr>
          <w:t xml:space="preserve">and then one value for the period between </w:t>
        </w:r>
      </w:ins>
      <w:ins w:id="81" w:author="Zulma Cucunuba" w:date="2019-05-18T18:48:00Z">
        <w:r>
          <w:rPr>
            <w:rFonts w:ascii="Times New Roman" w:hAnsi="Times New Roman"/>
            <w:lang w:val="en-GB"/>
          </w:rPr>
          <w:t xml:space="preserve">the minimum year of birth </w:t>
        </w:r>
      </w:ins>
      <w:ins w:id="82" w:author="Zulma Cucunuba" w:date="2019-05-18T19:00:00Z">
        <w:r w:rsidR="000279C0">
          <w:rPr>
            <w:rFonts w:ascii="Times New Roman" w:hAnsi="Times New Roman"/>
            <w:lang w:val="en-GB"/>
          </w:rPr>
          <w:t xml:space="preserve">in the sampled population </w:t>
        </w:r>
      </w:ins>
      <w:ins w:id="83" w:author="Zulma Cucunuba" w:date="2019-05-18T19:02:00Z">
        <w:r w:rsidR="000279C0">
          <w:rPr>
            <w:rFonts w:ascii="Times New Roman" w:hAnsi="Times New Roman"/>
            <w:lang w:val="en-GB"/>
          </w:rPr>
          <w:t>(</w:t>
        </w:r>
        <m:oMath>
          <m:r>
            <w:rPr>
              <w:rFonts w:ascii="Cambria Math" w:hAnsi="Cambria Math"/>
            </w:rPr>
            <m:t>t</m:t>
          </m:r>
          <m:r>
            <w:rPr>
              <w:rFonts w:ascii="Cambria Math" w:hAnsi="Cambria Math"/>
              <w:lang w:val="en-GB"/>
            </w:rPr>
            <m:t>-</m:t>
          </m:r>
          <m:r>
            <w:rPr>
              <w:rFonts w:ascii="Cambria Math" w:hAnsi="Cambria Math"/>
            </w:rPr>
            <m:t>oldest</m:t>
          </m:r>
          <m:r>
            <w:rPr>
              <w:rFonts w:ascii="Cambria Math" w:hAnsi="Cambria Math"/>
              <w:lang w:val="en-GB"/>
            </w:rPr>
            <m:t xml:space="preserve"> </m:t>
          </m:r>
          <m:r>
            <w:rPr>
              <w:rFonts w:ascii="Cambria Math" w:hAnsi="Cambria Math"/>
              <w:lang w:val="en-GB"/>
            </w:rPr>
            <m:t>age</m:t>
          </m:r>
        </m:oMath>
        <w:r w:rsidR="000279C0">
          <w:rPr>
            <w:rFonts w:ascii="Times New Roman" w:hAnsi="Times New Roman"/>
            <w:lang w:val="en-GB"/>
          </w:rPr>
          <w:t xml:space="preserve">) </w:t>
        </w:r>
      </w:ins>
      <w:ins w:id="84" w:author="Zulma Cucunuba" w:date="2019-05-18T18:48:00Z">
        <w:r>
          <w:rPr>
            <w:rFonts w:ascii="Times New Roman" w:hAnsi="Times New Roman"/>
            <w:lang w:val="en-GB"/>
          </w:rPr>
          <w:t xml:space="preserve">until </w:t>
        </w:r>
      </w:ins>
      <m:oMath>
        <m:r>
          <w:ins w:id="85" w:author="Zulma Cucunuba" w:date="2019-05-18T18:53:00Z">
            <w:rPr>
              <w:rFonts w:ascii="Cambria Math" w:eastAsia="Times New Roman" w:hAnsi="Cambria Math"/>
            </w:rPr>
            <m:t>t</m:t>
          </w:ins>
        </m:r>
        <m:r>
          <w:ins w:id="86" w:author="Zulma Cucunuba" w:date="2019-05-18T18:53:00Z">
            <w:rPr>
              <w:rFonts w:ascii="Cambria Math" w:eastAsia="Times New Roman" w:hAnsi="Cambria Math"/>
              <w:lang w:val="en-GB"/>
            </w:rPr>
            <m:t>-</m:t>
          </w:ins>
        </m:r>
        <m:r>
          <w:ins w:id="87" w:author="Zulma Cucunuba" w:date="2019-05-18T18:53:00Z">
            <w:rPr>
              <w:rFonts w:ascii="Cambria Math" w:eastAsia="Times New Roman" w:hAnsi="Cambria Math"/>
              <w:lang w:val="en-GB"/>
            </w:rPr>
            <m:t>40</m:t>
          </w:ins>
        </m:r>
        <m:r>
          <w:ins w:id="88" w:author="Zulma Cucunuba" w:date="2019-05-18T18:53:00Z">
            <w:rPr>
              <w:rFonts w:ascii="Cambria Math" w:eastAsia="Times New Roman" w:hAnsi="Cambria Math"/>
              <w:lang w:val="en-GB"/>
            </w:rPr>
            <m:t xml:space="preserve"> </m:t>
          </w:ins>
        </m:r>
      </m:oMath>
      <w:ins w:id="89" w:author="Zulma Cucunuba" w:date="2019-05-18T18:52:00Z">
        <w:r>
          <w:rPr>
            <w:rFonts w:ascii="Times New Roman" w:hAnsi="Times New Roman"/>
            <w:lang w:val="en-GB"/>
          </w:rPr>
          <w:t>, meaning th</w:t>
        </w:r>
      </w:ins>
      <w:ins w:id="90" w:author="Zulma Cucunuba" w:date="2019-05-18T18:53:00Z">
        <w:r>
          <w:rPr>
            <w:rFonts w:ascii="Times New Roman" w:hAnsi="Times New Roman"/>
            <w:lang w:val="en-GB"/>
          </w:rPr>
          <w:t>is</w:t>
        </w:r>
      </w:ins>
      <w:ins w:id="91" w:author="Zulma Cucunuba" w:date="2019-05-18T18:52:00Z">
        <w:r>
          <w:rPr>
            <w:rFonts w:ascii="Times New Roman" w:hAnsi="Times New Roman"/>
            <w:lang w:val="en-GB"/>
          </w:rPr>
          <w:t xml:space="preserve"> </w:t>
        </w:r>
      </w:ins>
      <w:ins w:id="92" w:author="Zulma Cucunuba" w:date="2019-05-18T18:56:00Z">
        <w:r w:rsidR="00607419">
          <w:rPr>
            <w:rFonts w:ascii="Times New Roman" w:hAnsi="Times New Roman"/>
            <w:lang w:val="en-GB"/>
          </w:rPr>
          <w:t>last</w:t>
        </w:r>
      </w:ins>
      <w:ins w:id="93" w:author="Zulma Cucunuba" w:date="2019-05-18T18:52:00Z">
        <w:r>
          <w:rPr>
            <w:rFonts w:ascii="Times New Roman" w:hAnsi="Times New Roman"/>
            <w:lang w:val="en-GB"/>
          </w:rPr>
          <w:t xml:space="preserve"> period is </w:t>
        </w:r>
      </w:ins>
      <w:ins w:id="94" w:author="Zulma Cucunuba" w:date="2019-05-18T19:00:00Z">
        <w:r w:rsidR="000279C0">
          <w:rPr>
            <w:rFonts w:ascii="Times New Roman" w:hAnsi="Times New Roman"/>
            <w:lang w:val="en-GB"/>
          </w:rPr>
          <w:t xml:space="preserve">usually </w:t>
        </w:r>
      </w:ins>
      <w:ins w:id="95" w:author="Zulma Cucunuba" w:date="2019-05-18T18:57:00Z">
        <w:r w:rsidR="00607419">
          <w:rPr>
            <w:rFonts w:ascii="Times New Roman" w:hAnsi="Times New Roman"/>
            <w:lang w:val="en-GB"/>
          </w:rPr>
          <w:t xml:space="preserve">slightly </w:t>
        </w:r>
      </w:ins>
      <w:ins w:id="96" w:author="Zulma Cucunuba" w:date="2019-05-18T18:52:00Z">
        <w:r>
          <w:rPr>
            <w:rFonts w:ascii="Times New Roman" w:hAnsi="Times New Roman"/>
            <w:lang w:val="en-GB"/>
          </w:rPr>
          <w:t>longer than 10 years</w:t>
        </w:r>
      </w:ins>
      <w:ins w:id="97" w:author="Zulma Cucunuba" w:date="2019-05-18T19:02:00Z">
        <w:r w:rsidR="000279C0">
          <w:rPr>
            <w:rFonts w:ascii="Times New Roman" w:hAnsi="Times New Roman"/>
            <w:lang w:val="en-GB"/>
          </w:rPr>
          <w:t xml:space="preserve">, </w:t>
        </w:r>
      </w:ins>
      <w:ins w:id="98" w:author="Zulma Cucunuba" w:date="2019-05-18T18:53:00Z">
        <w:r>
          <w:rPr>
            <w:rFonts w:ascii="Times New Roman" w:hAnsi="Times New Roman"/>
            <w:lang w:val="en-GB"/>
          </w:rPr>
          <w:t xml:space="preserve">but </w:t>
        </w:r>
      </w:ins>
      <w:ins w:id="99" w:author="Zulma Cucunuba" w:date="2019-05-18T18:56:00Z">
        <w:r w:rsidR="00607419">
          <w:rPr>
            <w:rFonts w:ascii="Times New Roman" w:hAnsi="Times New Roman"/>
            <w:lang w:val="en-GB"/>
          </w:rPr>
          <w:t xml:space="preserve">the exact number </w:t>
        </w:r>
      </w:ins>
      <w:ins w:id="100" w:author="Zulma Cucunuba" w:date="2019-05-18T18:53:00Z">
        <w:r>
          <w:rPr>
            <w:rFonts w:ascii="Times New Roman" w:hAnsi="Times New Roman"/>
            <w:lang w:val="en-GB"/>
          </w:rPr>
          <w:t xml:space="preserve">could differ between surveys. </w:t>
        </w:r>
      </w:ins>
      <w:bookmarkStart w:id="101" w:name="_GoBack"/>
      <w:bookmarkEnd w:id="101"/>
    </w:p>
    <w:p w14:paraId="419512F1" w14:textId="77777777" w:rsidR="00607419" w:rsidRDefault="00607419" w:rsidP="009B59F1">
      <w:pPr>
        <w:spacing w:line="360" w:lineRule="auto"/>
        <w:rPr>
          <w:rFonts w:ascii="Times New Roman" w:hAnsi="Times New Roman"/>
          <w:lang w:val="en-GB"/>
        </w:rPr>
      </w:pPr>
    </w:p>
    <w:p w14:paraId="1E2009E9" w14:textId="4F26AE4B" w:rsidR="009B59F1" w:rsidRDefault="009B59F1" w:rsidP="009B59F1">
      <w:pPr>
        <w:spacing w:line="360" w:lineRule="auto"/>
        <w:rPr>
          <w:rFonts w:ascii="Helvetica" w:hAnsi="Helvetica" w:cs="Helvetica"/>
          <w:color w:val="202020"/>
          <w:sz w:val="20"/>
          <w:szCs w:val="20"/>
          <w:shd w:val="clear" w:color="auto" w:fill="FFFFFF"/>
          <w:lang w:val="en-GB"/>
        </w:rPr>
      </w:pPr>
      <w:r w:rsidRPr="002A11DA">
        <w:rPr>
          <w:rFonts w:ascii="Times New Roman" w:hAnsi="Times New Roman"/>
          <w:iCs/>
          <w:lang w:val="en-GB"/>
        </w:rPr>
        <w:lastRenderedPageBreak/>
        <w:t xml:space="preserve">Models were fitted to </w:t>
      </w:r>
      <w:proofErr w:type="spellStart"/>
      <w:r w:rsidRPr="002A11DA">
        <w:rPr>
          <w:rFonts w:ascii="Times New Roman" w:hAnsi="Times New Roman"/>
          <w:iCs/>
          <w:lang w:val="en-GB"/>
        </w:rPr>
        <w:t>sero</w:t>
      </w:r>
      <w:proofErr w:type="spellEnd"/>
      <w:r w:rsidRPr="002A11DA">
        <w:rPr>
          <w:rFonts w:ascii="Times New Roman" w:hAnsi="Times New Roman"/>
          <w:iCs/>
          <w:lang w:val="en-GB"/>
        </w:rPr>
        <w:t>-prevalence data for the three viruses (UNAV, MADV and VEEV) using</w:t>
      </w:r>
      <w:r>
        <w:rPr>
          <w:rFonts w:ascii="Times New Roman" w:hAnsi="Times New Roman"/>
          <w:iCs/>
          <w:lang w:val="en-GB"/>
        </w:rPr>
        <w:t xml:space="preserve"> a Bayesian </w:t>
      </w:r>
      <w:r w:rsidRPr="002A11DA">
        <w:rPr>
          <w:rFonts w:ascii="Times New Roman" w:hAnsi="Times New Roman"/>
          <w:iCs/>
          <w:lang w:val="en-GB"/>
        </w:rPr>
        <w:t xml:space="preserve">Markov Chain Monte Carlo (MCMC) </w:t>
      </w:r>
      <w:r>
        <w:rPr>
          <w:rFonts w:ascii="Times New Roman" w:hAnsi="Times New Roman"/>
          <w:iCs/>
          <w:lang w:val="en-GB"/>
        </w:rPr>
        <w:t xml:space="preserve">method with </w:t>
      </w:r>
      <w:r w:rsidRPr="002A11DA">
        <w:rPr>
          <w:rFonts w:ascii="Times New Roman" w:hAnsi="Times New Roman"/>
          <w:iCs/>
          <w:lang w:val="en-GB"/>
        </w:rPr>
        <w:t>Metropolis-Hasting algorithm with 5,000 iterations</w:t>
      </w:r>
      <w:r>
        <w:rPr>
          <w:rFonts w:ascii="Times New Roman" w:hAnsi="Times New Roman"/>
          <w:iCs/>
          <w:lang w:val="en-GB"/>
        </w:rPr>
        <w:t xml:space="preserve"> and </w:t>
      </w:r>
      <w:commentRangeStart w:id="102"/>
      <w:commentRangeStart w:id="103"/>
      <w:r>
        <w:rPr>
          <w:rFonts w:ascii="Times New Roman" w:hAnsi="Times New Roman"/>
          <w:iCs/>
          <w:lang w:val="en-GB"/>
        </w:rPr>
        <w:t xml:space="preserve">50% of </w:t>
      </w:r>
      <w:del w:id="104" w:author="Zulma Cucunuba" w:date="2019-05-18T18:45:00Z">
        <w:r w:rsidDel="0051346E">
          <w:rPr>
            <w:rFonts w:ascii="Times New Roman" w:hAnsi="Times New Roman"/>
            <w:iCs/>
            <w:lang w:val="en-GB"/>
          </w:rPr>
          <w:delText>warm-up</w:delText>
        </w:r>
        <w:commentRangeEnd w:id="102"/>
        <w:r w:rsidR="00A6678B" w:rsidDel="0051346E">
          <w:rPr>
            <w:rStyle w:val="CommentReference"/>
          </w:rPr>
          <w:commentReference w:id="102"/>
        </w:r>
        <w:commentRangeEnd w:id="103"/>
        <w:r w:rsidR="0051346E" w:rsidDel="0051346E">
          <w:rPr>
            <w:rStyle w:val="CommentReference"/>
          </w:rPr>
          <w:commentReference w:id="103"/>
        </w:r>
      </w:del>
      <w:ins w:id="105" w:author="Zulma Cucunuba" w:date="2019-05-18T18:45:00Z">
        <w:r w:rsidR="0051346E">
          <w:rPr>
            <w:rFonts w:ascii="Times New Roman" w:hAnsi="Times New Roman"/>
            <w:iCs/>
            <w:lang w:val="en-GB"/>
          </w:rPr>
          <w:t>burn-in period</w:t>
        </w:r>
      </w:ins>
      <w:r w:rsidRPr="002A11DA">
        <w:rPr>
          <w:rFonts w:ascii="Times New Roman" w:hAnsi="Times New Roman"/>
          <w:iCs/>
          <w:lang w:val="en-GB"/>
        </w:rPr>
        <w:t xml:space="preserve">. </w:t>
      </w:r>
      <w:r w:rsidRPr="00BF68AE">
        <w:rPr>
          <w:rFonts w:ascii="Times New Roman" w:hAnsi="Times New Roman"/>
          <w:iCs/>
          <w:lang w:val="en-GB"/>
        </w:rPr>
        <w:t>Convergence was assessed</w:t>
      </w:r>
      <w:r>
        <w:rPr>
          <w:rFonts w:ascii="Times New Roman" w:hAnsi="Times New Roman"/>
          <w:iCs/>
          <w:lang w:val="en-GB"/>
        </w:rPr>
        <w:t xml:space="preserve"> </w:t>
      </w:r>
      <w:r w:rsidRPr="009B59F1">
        <w:rPr>
          <w:rFonts w:ascii="Times New Roman" w:hAnsi="Times New Roman"/>
          <w:iCs/>
          <w:lang w:val="en-GB"/>
        </w:rPr>
        <w:t>visually</w:t>
      </w:r>
      <w:r>
        <w:rPr>
          <w:rFonts w:ascii="Times New Roman" w:hAnsi="Times New Roman"/>
          <w:iCs/>
          <w:lang w:val="en-GB"/>
        </w:rPr>
        <w:t xml:space="preserve"> and </w:t>
      </w:r>
      <w:r w:rsidRPr="00BF68AE">
        <w:rPr>
          <w:rFonts w:ascii="Times New Roman" w:hAnsi="Times New Roman"/>
          <w:iCs/>
          <w:lang w:val="en-GB"/>
        </w:rPr>
        <w:t>using R^ statistic</w:t>
      </w:r>
      <w:del w:id="106" w:author="Zulma Cucunuba" w:date="2019-05-18T18:44:00Z">
        <w:r w:rsidRPr="00BF68AE" w:rsidDel="0051346E">
          <w:rPr>
            <w:rFonts w:ascii="Times New Roman" w:hAnsi="Times New Roman"/>
            <w:iCs/>
            <w:lang w:val="en-GB"/>
          </w:rPr>
          <w:delText xml:space="preserve"> </w:delText>
        </w:r>
        <w:commentRangeStart w:id="107"/>
        <w:commentRangeStart w:id="108"/>
        <w:r w:rsidDel="0051346E">
          <w:rPr>
            <w:rFonts w:ascii="Times New Roman" w:hAnsi="Times New Roman"/>
            <w:iCs/>
            <w:lang w:val="en-GB"/>
          </w:rPr>
          <w:delText>and</w:delText>
        </w:r>
      </w:del>
      <w:r w:rsidRPr="00BF68AE">
        <w:rPr>
          <w:rFonts w:ascii="Times New Roman" w:hAnsi="Times New Roman"/>
          <w:iCs/>
          <w:lang w:val="en-GB"/>
        </w:rPr>
        <w:t xml:space="preserve">. </w:t>
      </w:r>
      <w:commentRangeEnd w:id="107"/>
      <w:r w:rsidR="00A6678B">
        <w:rPr>
          <w:rStyle w:val="CommentReference"/>
        </w:rPr>
        <w:commentReference w:id="107"/>
      </w:r>
      <w:commentRangeEnd w:id="108"/>
      <w:r w:rsidR="0051346E">
        <w:rPr>
          <w:rStyle w:val="CommentReference"/>
        </w:rPr>
        <w:commentReference w:id="108"/>
      </w:r>
      <w:r w:rsidRPr="002A11DA">
        <w:rPr>
          <w:rFonts w:ascii="Times New Roman" w:hAnsi="Times New Roman"/>
          <w:iCs/>
          <w:lang w:val="en-GB"/>
        </w:rPr>
        <w:t xml:space="preserve">Best model was chosen according to lowest Deviance </w:t>
      </w:r>
      <w:ins w:id="109" w:author="Christl Donnelly" w:date="2019-05-16T15:12:00Z">
        <w:r w:rsidR="00A6678B">
          <w:rPr>
            <w:rFonts w:ascii="Times New Roman" w:hAnsi="Times New Roman"/>
            <w:iCs/>
            <w:lang w:val="en-GB"/>
          </w:rPr>
          <w:t xml:space="preserve">Information </w:t>
        </w:r>
      </w:ins>
      <w:commentRangeStart w:id="110"/>
      <w:r w:rsidRPr="002A11DA">
        <w:rPr>
          <w:rFonts w:ascii="Times New Roman" w:hAnsi="Times New Roman"/>
          <w:iCs/>
          <w:lang w:val="en-GB"/>
        </w:rPr>
        <w:t xml:space="preserve">Criterion (DIC).  </w:t>
      </w:r>
      <w:commentRangeEnd w:id="110"/>
      <w:r w:rsidR="000F0336">
        <w:rPr>
          <w:rStyle w:val="CommentReference"/>
        </w:rPr>
        <w:commentReference w:id="110"/>
      </w:r>
      <w:r>
        <w:rPr>
          <w:rFonts w:ascii="Times New Roman" w:hAnsi="Times New Roman"/>
          <w:iCs/>
          <w:lang w:val="en-GB"/>
        </w:rPr>
        <w:t xml:space="preserve">The </w:t>
      </w:r>
      <w:r w:rsidRPr="002A11DA">
        <w:rPr>
          <w:rFonts w:ascii="Times New Roman" w:hAnsi="Times New Roman"/>
          <w:iCs/>
          <w:lang w:val="en-GB"/>
        </w:rPr>
        <w:t xml:space="preserve">analyses were </w:t>
      </w:r>
      <w:r>
        <w:rPr>
          <w:rFonts w:ascii="Times New Roman" w:hAnsi="Times New Roman"/>
          <w:iCs/>
          <w:lang w:val="en-GB"/>
        </w:rPr>
        <w:t xml:space="preserve">conducted using </w:t>
      </w:r>
      <w:r w:rsidRPr="002A11DA">
        <w:rPr>
          <w:rFonts w:ascii="Times New Roman" w:hAnsi="Times New Roman"/>
          <w:iCs/>
          <w:lang w:val="en-GB"/>
        </w:rPr>
        <w:t xml:space="preserve">R and </w:t>
      </w:r>
      <w:proofErr w:type="spellStart"/>
      <w:r w:rsidRPr="00AB6089">
        <w:rPr>
          <w:rFonts w:ascii="Times New Roman" w:hAnsi="Times New Roman"/>
          <w:iCs/>
          <w:lang w:val="en-GB"/>
        </w:rPr>
        <w:t>RStan</w:t>
      </w:r>
      <w:proofErr w:type="spellEnd"/>
      <w:r w:rsidRPr="00AB6089">
        <w:rPr>
          <w:rFonts w:ascii="Times New Roman" w:hAnsi="Times New Roman"/>
          <w:iCs/>
          <w:lang w:val="en-GB"/>
        </w:rPr>
        <w:t xml:space="preserve"> </w:t>
      </w:r>
      <w:r w:rsidR="00AB6089" w:rsidRPr="00AB6089">
        <w:rPr>
          <w:rFonts w:ascii="Times New Roman" w:hAnsi="Times New Roman"/>
          <w:iCs/>
          <w:lang w:val="en-GB"/>
        </w:rPr>
        <w:fldChar w:fldCharType="begin" w:fldLock="1"/>
      </w:r>
      <w:r w:rsidR="00AB6089" w:rsidRPr="00AB6089">
        <w:rPr>
          <w:rFonts w:ascii="Times New Roman" w:hAnsi="Times New Roman"/>
          <w:iCs/>
          <w:lang w:val="en-GB"/>
        </w:rPr>
        <w:instrText>ADDIN CSL_CITATION {"citationItems":[{"id":"ITEM-1","itemData":{"DOI":"10.18637/jss.v076.i01","ISSN":"1548-7660","abstract":"© 2017 American Statistical Association. All rights reserved. Stan is a probabilistic programming language for specifying statistical models. A Stan program imperatively defines a log probability function over parameters conditioned on specified data and constants. As of version 2.14.0, Stan provides full Bayesian inference for continuous-variable models through Markov chain Monte Carlo methods such as the No-U-Turn sampler, an adaptive form of Hamiltonian Monte Carlo sampling. Penalized maximum likelihood estimates are calculated using optimization methods such as the limited memory Broyden-Fletcher-Goldfarb-Shanno algorithm. Stan is also a platform for computing log densities and their gradients and Hessians, which can be used in alternative algorithms such as variational Bayes, expectation propagation, and marginal inference using approximate integration. To this end, Stan is set up so that the densities, gradients, and Hessians, along with intermediate quantities of the algorithm such as acceptance probabilities, are easily accessible. Stan can be called from the command line using the cmdstan package, through R using the rstan package, and through Python using the pystan package. All three interfaces support sampling and optimization-based inference with diagnostics and posterior analysis. rstan and pystan also provide access to log probabilities, gradients, Hessians, parameter transforms, and specialized plotting.","author":[{"dropping-particle":"","family":"Carpenter","given":"Bob","non-dropping-particle":"","parse-names":false,"suffix":""},{"dropping-particle":"","family":"Gelman","given":"Andrew","non-dropping-particle":"","parse-names":false,"suffix":""},{"dropping-particle":"","family":"Hoffman","given":"Matthew D.","non-dropping-particle":"","parse-names":false,"suffix":""},{"dropping-particle":"","family":"Lee","given":"Daniel","non-dropping-particle":"","parse-names":false,"suffix":""},{"dropping-particle":"","family":"Goodrich","given":"Ben","non-dropping-particle":"","parse-names":false,"suffix":""},{"dropping-particle":"","family":"Betancourt","given":"Michael","non-dropping-particle":"","parse-names":false,"suffix":""},{"dropping-particle":"","family":"Brubaker","given":"Marcus","non-dropping-particle":"","parse-names":false,"suffix":""},{"dropping-particle":"","family":"Guo","given":"Jiqiang","non-dropping-particle":"","parse-names":false,"suffix":""},{"dropping-particle":"","family":"Li","given":"Peter","non-dropping-particle":"","parse-names":false,"suffix":""},{"dropping-particle":"","family":"Riddell","given":"Allen","non-dropping-particle":"","parse-names":false,"suffix":""}],"container-title":"Journal of Statistical Software","id":"ITEM-1","issue":"1","issued":{"date-parts":[["2017"]]},"title":"Stan : A Probabilistic Programming Language","type":"article-journal","volume":"76"},"uris":["http://www.mendeley.com/documents/?uuid=1be5ade6-491b-3591-87a5-1da49188aebc"]}],"mendeley":{"formattedCitation":"&lt;sup&gt;4&lt;/sup&gt;","plainTextFormattedCitation":"4"},"properties":{"noteIndex":0},"schema":"https://github.com/citation-style-language/schema/raw/master/csl-citation.json"}</w:instrText>
      </w:r>
      <w:r w:rsidR="00AB6089" w:rsidRPr="00AB6089">
        <w:rPr>
          <w:rFonts w:ascii="Times New Roman" w:hAnsi="Times New Roman"/>
          <w:iCs/>
          <w:lang w:val="en-GB"/>
        </w:rPr>
        <w:fldChar w:fldCharType="separate"/>
      </w:r>
      <w:r w:rsidR="00AB6089" w:rsidRPr="00AB6089">
        <w:rPr>
          <w:rFonts w:ascii="Times New Roman" w:hAnsi="Times New Roman"/>
          <w:iCs/>
          <w:noProof/>
          <w:vertAlign w:val="superscript"/>
          <w:lang w:val="en-GB"/>
        </w:rPr>
        <w:t>4</w:t>
      </w:r>
      <w:r w:rsidR="00AB6089" w:rsidRPr="00AB6089">
        <w:rPr>
          <w:rFonts w:ascii="Times New Roman" w:hAnsi="Times New Roman"/>
          <w:iCs/>
          <w:lang w:val="en-GB"/>
        </w:rPr>
        <w:fldChar w:fldCharType="end"/>
      </w:r>
      <w:r w:rsidR="00AB6089" w:rsidRPr="00AB6089">
        <w:rPr>
          <w:rFonts w:ascii="Times New Roman" w:hAnsi="Times New Roman"/>
          <w:iCs/>
          <w:lang w:val="en-GB"/>
        </w:rPr>
        <w:t>.</w:t>
      </w:r>
    </w:p>
    <w:p w14:paraId="4BBC2F01" w14:textId="0D641CB9" w:rsidR="00AB6089" w:rsidRDefault="00AB6089" w:rsidP="009B59F1">
      <w:pPr>
        <w:spacing w:line="360" w:lineRule="auto"/>
        <w:rPr>
          <w:rFonts w:ascii="Helvetica" w:hAnsi="Helvetica" w:cs="Helvetica"/>
          <w:color w:val="202020"/>
          <w:sz w:val="20"/>
          <w:szCs w:val="20"/>
          <w:shd w:val="clear" w:color="auto" w:fill="FFFFFF"/>
          <w:lang w:val="en-GB"/>
        </w:rPr>
      </w:pPr>
    </w:p>
    <w:p w14:paraId="54AE9323" w14:textId="3455FFED" w:rsidR="00AB6089" w:rsidRDefault="00A6678B" w:rsidP="009B59F1">
      <w:pPr>
        <w:spacing w:line="360" w:lineRule="auto"/>
        <w:rPr>
          <w:rFonts w:ascii="Helvetica" w:hAnsi="Helvetica" w:cs="Helvetica"/>
          <w:color w:val="202020"/>
          <w:sz w:val="20"/>
          <w:szCs w:val="20"/>
          <w:shd w:val="clear" w:color="auto" w:fill="FFFFFF"/>
          <w:lang w:val="en-GB"/>
        </w:rPr>
      </w:pPr>
      <w:ins w:id="111" w:author="Christl Donnelly" w:date="2019-05-16T15:03:00Z">
        <w:r>
          <w:rPr>
            <w:rFonts w:ascii="Helvetica" w:hAnsi="Helvetica" w:cs="Helvetica"/>
            <w:color w:val="202020"/>
            <w:sz w:val="20"/>
            <w:szCs w:val="20"/>
            <w:shd w:val="clear" w:color="auto" w:fill="FFFFFF"/>
            <w:lang w:val="en-GB"/>
          </w:rPr>
          <w:t>Referenc</w:t>
        </w:r>
        <w:commentRangeStart w:id="112"/>
        <w:r>
          <w:rPr>
            <w:rFonts w:ascii="Helvetica" w:hAnsi="Helvetica" w:cs="Helvetica"/>
            <w:color w:val="202020"/>
            <w:sz w:val="20"/>
            <w:szCs w:val="20"/>
            <w:shd w:val="clear" w:color="auto" w:fill="FFFFFF"/>
            <w:lang w:val="en-GB"/>
          </w:rPr>
          <w:t>es</w:t>
        </w:r>
      </w:ins>
      <w:commentRangeEnd w:id="112"/>
      <w:ins w:id="113" w:author="Christl Donnelly" w:date="2019-05-16T15:14:00Z">
        <w:r w:rsidR="000F0336">
          <w:rPr>
            <w:rStyle w:val="CommentReference"/>
          </w:rPr>
          <w:commentReference w:id="112"/>
        </w:r>
      </w:ins>
    </w:p>
    <w:p w14:paraId="1D5F33E7" w14:textId="7E30688A" w:rsidR="00AB6089" w:rsidRPr="0051346E" w:rsidRDefault="00AB6089" w:rsidP="00AB6089">
      <w:pPr>
        <w:widowControl w:val="0"/>
        <w:autoSpaceDE w:val="0"/>
        <w:autoSpaceDN w:val="0"/>
        <w:adjustRightInd w:val="0"/>
        <w:spacing w:line="360" w:lineRule="auto"/>
        <w:ind w:left="640" w:hanging="640"/>
        <w:rPr>
          <w:noProof/>
          <w:lang w:val="en-GB"/>
          <w:rPrChange w:id="114" w:author="Zulma Cucunuba" w:date="2019-05-18T18:43:00Z">
            <w:rPr>
              <w:noProof/>
            </w:rPr>
          </w:rPrChange>
        </w:rPr>
      </w:pPr>
      <w:r>
        <w:rPr>
          <w:lang w:val="en-GB"/>
        </w:rPr>
        <w:fldChar w:fldCharType="begin" w:fldLock="1"/>
      </w:r>
      <w:r>
        <w:rPr>
          <w:lang w:val="en-GB"/>
        </w:rPr>
        <w:instrText xml:space="preserve">ADDIN Mendeley Bibliography CSL_BIBLIOGRAPHY </w:instrText>
      </w:r>
      <w:r>
        <w:rPr>
          <w:lang w:val="en-GB"/>
        </w:rPr>
        <w:fldChar w:fldCharType="separate"/>
      </w:r>
      <w:r w:rsidRPr="0051346E">
        <w:rPr>
          <w:noProof/>
          <w:lang w:val="en-GB"/>
          <w:rPrChange w:id="115" w:author="Zulma Cucunuba" w:date="2019-05-18T18:43:00Z">
            <w:rPr>
              <w:noProof/>
            </w:rPr>
          </w:rPrChange>
        </w:rPr>
        <w:t>1</w:t>
      </w:r>
      <w:r w:rsidRPr="0051346E">
        <w:rPr>
          <w:noProof/>
          <w:lang w:val="en-GB"/>
          <w:rPrChange w:id="116" w:author="Zulma Cucunuba" w:date="2019-05-18T18:43:00Z">
            <w:rPr>
              <w:noProof/>
            </w:rPr>
          </w:rPrChange>
        </w:rPr>
        <w:tab/>
        <w:t xml:space="preserve">Vittor AY, Armien B, Gonzalez P, </w:t>
      </w:r>
      <w:r w:rsidRPr="0051346E">
        <w:rPr>
          <w:i/>
          <w:iCs/>
          <w:noProof/>
          <w:lang w:val="en-GB"/>
          <w:rPrChange w:id="117" w:author="Zulma Cucunuba" w:date="2019-05-18T18:43:00Z">
            <w:rPr>
              <w:i/>
              <w:iCs/>
              <w:noProof/>
            </w:rPr>
          </w:rPrChange>
        </w:rPr>
        <w:t>et al.</w:t>
      </w:r>
      <w:r w:rsidRPr="0051346E">
        <w:rPr>
          <w:noProof/>
          <w:lang w:val="en-GB"/>
          <w:rPrChange w:id="118" w:author="Zulma Cucunuba" w:date="2019-05-18T18:43:00Z">
            <w:rPr>
              <w:noProof/>
            </w:rPr>
          </w:rPrChange>
        </w:rPr>
        <w:t xml:space="preserve"> Epidemiology of Emergent Madariaga Encephalitis in a Region with Endemic Venezuelan Equine Encephalitis: Initial Host Studies and Human Cross-Sectional Study in Darien, Panama. </w:t>
      </w:r>
      <w:r w:rsidRPr="0051346E">
        <w:rPr>
          <w:i/>
          <w:iCs/>
          <w:noProof/>
          <w:lang w:val="en-GB"/>
          <w:rPrChange w:id="119" w:author="Zulma Cucunuba" w:date="2019-05-18T18:43:00Z">
            <w:rPr>
              <w:i/>
              <w:iCs/>
              <w:noProof/>
            </w:rPr>
          </w:rPrChange>
        </w:rPr>
        <w:t>PLoS Negl Trop Dis</w:t>
      </w:r>
      <w:r w:rsidRPr="0051346E">
        <w:rPr>
          <w:noProof/>
          <w:lang w:val="en-GB"/>
          <w:rPrChange w:id="120" w:author="Zulma Cucunuba" w:date="2019-05-18T18:43:00Z">
            <w:rPr>
              <w:noProof/>
            </w:rPr>
          </w:rPrChange>
        </w:rPr>
        <w:t xml:space="preserve"> 2016; </w:t>
      </w:r>
      <w:r w:rsidRPr="0051346E">
        <w:rPr>
          <w:b/>
          <w:bCs/>
          <w:noProof/>
          <w:lang w:val="en-GB"/>
          <w:rPrChange w:id="121" w:author="Zulma Cucunuba" w:date="2019-05-18T18:43:00Z">
            <w:rPr>
              <w:b/>
              <w:bCs/>
              <w:noProof/>
            </w:rPr>
          </w:rPrChange>
        </w:rPr>
        <w:t>10</w:t>
      </w:r>
      <w:r w:rsidRPr="0051346E">
        <w:rPr>
          <w:noProof/>
          <w:lang w:val="en-GB"/>
          <w:rPrChange w:id="122" w:author="Zulma Cucunuba" w:date="2019-05-18T18:43:00Z">
            <w:rPr>
              <w:noProof/>
            </w:rPr>
          </w:rPrChange>
        </w:rPr>
        <w:t>. DOI:10.1371/journal.pntd.0004554.</w:t>
      </w:r>
    </w:p>
    <w:p w14:paraId="6856EF9F" w14:textId="77777777" w:rsidR="00AB6089" w:rsidRPr="0051346E" w:rsidRDefault="00AB6089" w:rsidP="00AB6089">
      <w:pPr>
        <w:widowControl w:val="0"/>
        <w:autoSpaceDE w:val="0"/>
        <w:autoSpaceDN w:val="0"/>
        <w:adjustRightInd w:val="0"/>
        <w:spacing w:line="360" w:lineRule="auto"/>
        <w:ind w:left="640" w:hanging="640"/>
        <w:rPr>
          <w:noProof/>
          <w:lang w:val="en-GB"/>
          <w:rPrChange w:id="123" w:author="Zulma Cucunuba" w:date="2019-05-18T18:43:00Z">
            <w:rPr>
              <w:noProof/>
            </w:rPr>
          </w:rPrChange>
        </w:rPr>
      </w:pPr>
      <w:r w:rsidRPr="0051346E">
        <w:rPr>
          <w:noProof/>
          <w:lang w:val="en-GB"/>
          <w:rPrChange w:id="124" w:author="Zulma Cucunuba" w:date="2019-05-18T18:43:00Z">
            <w:rPr>
              <w:noProof/>
            </w:rPr>
          </w:rPrChange>
        </w:rPr>
        <w:t>2</w:t>
      </w:r>
      <w:r w:rsidRPr="0051346E">
        <w:rPr>
          <w:noProof/>
          <w:lang w:val="en-GB"/>
          <w:rPrChange w:id="125" w:author="Zulma Cucunuba" w:date="2019-05-18T18:43:00Z">
            <w:rPr>
              <w:noProof/>
            </w:rPr>
          </w:rPrChange>
        </w:rPr>
        <w:tab/>
        <w:t>Muench H. Catalytic Models in Epidemiology, Harvard Un. 1959 http://www.sciencemag.org/cgi/doi/10.1126/science.131.3407.1091.</w:t>
      </w:r>
    </w:p>
    <w:p w14:paraId="6A338445" w14:textId="77777777" w:rsidR="00AB6089" w:rsidRPr="0051346E" w:rsidRDefault="00AB6089" w:rsidP="00AB6089">
      <w:pPr>
        <w:widowControl w:val="0"/>
        <w:autoSpaceDE w:val="0"/>
        <w:autoSpaceDN w:val="0"/>
        <w:adjustRightInd w:val="0"/>
        <w:spacing w:line="360" w:lineRule="auto"/>
        <w:ind w:left="640" w:hanging="640"/>
        <w:rPr>
          <w:noProof/>
          <w:lang w:val="en-GB"/>
          <w:rPrChange w:id="126" w:author="Zulma Cucunuba" w:date="2019-05-18T18:43:00Z">
            <w:rPr>
              <w:noProof/>
            </w:rPr>
          </w:rPrChange>
        </w:rPr>
      </w:pPr>
      <w:r w:rsidRPr="0051346E">
        <w:rPr>
          <w:noProof/>
          <w:lang w:val="en-GB"/>
          <w:rPrChange w:id="127" w:author="Zulma Cucunuba" w:date="2019-05-18T18:43:00Z">
            <w:rPr>
              <w:noProof/>
            </w:rPr>
          </w:rPrChange>
        </w:rPr>
        <w:t>3</w:t>
      </w:r>
      <w:r w:rsidRPr="0051346E">
        <w:rPr>
          <w:noProof/>
          <w:lang w:val="en-GB"/>
          <w:rPrChange w:id="128" w:author="Zulma Cucunuba" w:date="2019-05-18T18:43:00Z">
            <w:rPr>
              <w:noProof/>
            </w:rPr>
          </w:rPrChange>
        </w:rPr>
        <w:tab/>
        <w:t xml:space="preserve">Salje H, Cauchemez S, Alera MT, </w:t>
      </w:r>
      <w:r w:rsidRPr="0051346E">
        <w:rPr>
          <w:i/>
          <w:iCs/>
          <w:noProof/>
          <w:lang w:val="en-GB"/>
          <w:rPrChange w:id="129" w:author="Zulma Cucunuba" w:date="2019-05-18T18:43:00Z">
            <w:rPr>
              <w:i/>
              <w:iCs/>
              <w:noProof/>
            </w:rPr>
          </w:rPrChange>
        </w:rPr>
        <w:t>et al.</w:t>
      </w:r>
      <w:r w:rsidRPr="0051346E">
        <w:rPr>
          <w:noProof/>
          <w:lang w:val="en-GB"/>
          <w:rPrChange w:id="130" w:author="Zulma Cucunuba" w:date="2019-05-18T18:43:00Z">
            <w:rPr>
              <w:noProof/>
            </w:rPr>
          </w:rPrChange>
        </w:rPr>
        <w:t xml:space="preserve"> Reconstruction of 60 years of chikungunya epidemiology in the philippines demonstrates episodic and focal transmission. </w:t>
      </w:r>
      <w:r w:rsidRPr="0051346E">
        <w:rPr>
          <w:i/>
          <w:iCs/>
          <w:noProof/>
          <w:lang w:val="en-GB"/>
          <w:rPrChange w:id="131" w:author="Zulma Cucunuba" w:date="2019-05-18T18:43:00Z">
            <w:rPr>
              <w:i/>
              <w:iCs/>
              <w:noProof/>
            </w:rPr>
          </w:rPrChange>
        </w:rPr>
        <w:t>J Infect Dis</w:t>
      </w:r>
      <w:r w:rsidRPr="0051346E">
        <w:rPr>
          <w:noProof/>
          <w:lang w:val="en-GB"/>
          <w:rPrChange w:id="132" w:author="Zulma Cucunuba" w:date="2019-05-18T18:43:00Z">
            <w:rPr>
              <w:noProof/>
            </w:rPr>
          </w:rPrChange>
        </w:rPr>
        <w:t xml:space="preserve"> 2016; </w:t>
      </w:r>
      <w:r w:rsidRPr="0051346E">
        <w:rPr>
          <w:b/>
          <w:bCs/>
          <w:noProof/>
          <w:lang w:val="en-GB"/>
          <w:rPrChange w:id="133" w:author="Zulma Cucunuba" w:date="2019-05-18T18:43:00Z">
            <w:rPr>
              <w:b/>
              <w:bCs/>
              <w:noProof/>
            </w:rPr>
          </w:rPrChange>
        </w:rPr>
        <w:t>213</w:t>
      </w:r>
      <w:r w:rsidRPr="0051346E">
        <w:rPr>
          <w:noProof/>
          <w:lang w:val="en-GB"/>
          <w:rPrChange w:id="134" w:author="Zulma Cucunuba" w:date="2019-05-18T18:43:00Z">
            <w:rPr>
              <w:noProof/>
            </w:rPr>
          </w:rPrChange>
        </w:rPr>
        <w:t>: 604–10.</w:t>
      </w:r>
    </w:p>
    <w:p w14:paraId="55663F47" w14:textId="77777777" w:rsidR="00AB6089" w:rsidRPr="00AB6089" w:rsidRDefault="00AB6089" w:rsidP="00AB6089">
      <w:pPr>
        <w:widowControl w:val="0"/>
        <w:autoSpaceDE w:val="0"/>
        <w:autoSpaceDN w:val="0"/>
        <w:adjustRightInd w:val="0"/>
        <w:spacing w:line="360" w:lineRule="auto"/>
        <w:ind w:left="640" w:hanging="640"/>
        <w:rPr>
          <w:noProof/>
        </w:rPr>
      </w:pPr>
      <w:r w:rsidRPr="0051346E">
        <w:rPr>
          <w:noProof/>
          <w:lang w:val="en-GB"/>
          <w:rPrChange w:id="135" w:author="Zulma Cucunuba" w:date="2019-05-18T18:43:00Z">
            <w:rPr>
              <w:noProof/>
            </w:rPr>
          </w:rPrChange>
        </w:rPr>
        <w:t>4</w:t>
      </w:r>
      <w:r w:rsidRPr="0051346E">
        <w:rPr>
          <w:noProof/>
          <w:lang w:val="en-GB"/>
          <w:rPrChange w:id="136" w:author="Zulma Cucunuba" w:date="2019-05-18T18:43:00Z">
            <w:rPr>
              <w:noProof/>
            </w:rPr>
          </w:rPrChange>
        </w:rPr>
        <w:tab/>
        <w:t xml:space="preserve">Carpenter B, Gelman A, Hoffman MD, </w:t>
      </w:r>
      <w:r w:rsidRPr="0051346E">
        <w:rPr>
          <w:i/>
          <w:iCs/>
          <w:noProof/>
          <w:lang w:val="en-GB"/>
          <w:rPrChange w:id="137" w:author="Zulma Cucunuba" w:date="2019-05-18T18:43:00Z">
            <w:rPr>
              <w:i/>
              <w:iCs/>
              <w:noProof/>
            </w:rPr>
          </w:rPrChange>
        </w:rPr>
        <w:t>et al.</w:t>
      </w:r>
      <w:r w:rsidRPr="0051346E">
        <w:rPr>
          <w:noProof/>
          <w:lang w:val="en-GB"/>
          <w:rPrChange w:id="138" w:author="Zulma Cucunuba" w:date="2019-05-18T18:43:00Z">
            <w:rPr>
              <w:noProof/>
            </w:rPr>
          </w:rPrChange>
        </w:rPr>
        <w:t xml:space="preserve"> Stan : A Probabilistic Programming Language. </w:t>
      </w:r>
      <w:r w:rsidRPr="00AB6089">
        <w:rPr>
          <w:i/>
          <w:iCs/>
          <w:noProof/>
        </w:rPr>
        <w:t>J Stat Softw</w:t>
      </w:r>
      <w:r w:rsidRPr="00AB6089">
        <w:rPr>
          <w:noProof/>
        </w:rPr>
        <w:t xml:space="preserve"> 2017; </w:t>
      </w:r>
      <w:r w:rsidRPr="00AB6089">
        <w:rPr>
          <w:b/>
          <w:bCs/>
          <w:noProof/>
        </w:rPr>
        <w:t>76</w:t>
      </w:r>
      <w:r w:rsidRPr="00AB6089">
        <w:rPr>
          <w:noProof/>
        </w:rPr>
        <w:t>. DOI:10.18637/jss.v076.i01.</w:t>
      </w:r>
    </w:p>
    <w:p w14:paraId="2EDA055E" w14:textId="215A4A35" w:rsidR="00AB6089" w:rsidRPr="002A11DA" w:rsidRDefault="00AB6089" w:rsidP="009B59F1">
      <w:pPr>
        <w:spacing w:line="360" w:lineRule="auto"/>
        <w:rPr>
          <w:lang w:val="en-GB"/>
        </w:rPr>
      </w:pPr>
      <w:r>
        <w:rPr>
          <w:lang w:val="en-GB"/>
        </w:rPr>
        <w:fldChar w:fldCharType="end"/>
      </w:r>
    </w:p>
    <w:p w14:paraId="4E28E91D" w14:textId="77777777" w:rsidR="009B59F1" w:rsidRPr="002A11DA" w:rsidRDefault="009B59F1" w:rsidP="009B59F1">
      <w:pPr>
        <w:spacing w:line="360" w:lineRule="auto"/>
        <w:rPr>
          <w:rFonts w:ascii="Times New Roman" w:hAnsi="Times New Roman"/>
          <w:b/>
          <w:lang w:val="en-GB"/>
        </w:rPr>
      </w:pPr>
    </w:p>
    <w:p w14:paraId="3C2BE3DD" w14:textId="2C505819" w:rsidR="00BF2F5F" w:rsidRPr="009B59F1" w:rsidRDefault="00BF2F5F" w:rsidP="009B59F1">
      <w:pPr>
        <w:rPr>
          <w:lang w:val="en-GB"/>
        </w:rPr>
      </w:pPr>
    </w:p>
    <w:sectPr w:rsidR="00BF2F5F" w:rsidRPr="009B59F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2" w:author="Christl Donnelly" w:date="2019-05-16T15:12:00Z" w:initials="CD">
    <w:p w14:paraId="795287BA" w14:textId="77777777" w:rsidR="00A6678B" w:rsidRPr="0051346E" w:rsidRDefault="00A6678B">
      <w:pPr>
        <w:pStyle w:val="CommentText"/>
        <w:rPr>
          <w:lang w:val="en-GB"/>
        </w:rPr>
      </w:pPr>
      <w:r>
        <w:rPr>
          <w:rStyle w:val="CommentReference"/>
        </w:rPr>
        <w:annotationRef/>
      </w:r>
      <w:r w:rsidRPr="0051346E">
        <w:rPr>
          <w:lang w:val="en-GB"/>
        </w:rPr>
        <w:t>Can you check this wording?  50% of what?</w:t>
      </w:r>
    </w:p>
    <w:p w14:paraId="7573A13E" w14:textId="0F19289B" w:rsidR="00A6678B" w:rsidRPr="0051346E" w:rsidRDefault="00A6678B">
      <w:pPr>
        <w:pStyle w:val="CommentText"/>
        <w:rPr>
          <w:lang w:val="en-GB"/>
        </w:rPr>
      </w:pPr>
      <w:r w:rsidRPr="0051346E">
        <w:rPr>
          <w:lang w:val="en-GB"/>
        </w:rPr>
        <w:t>Look at what other papers have said.</w:t>
      </w:r>
    </w:p>
  </w:comment>
  <w:comment w:id="103" w:author="Zulma Cucunuba" w:date="2019-05-18T18:45:00Z" w:initials="ZC">
    <w:p w14:paraId="48E00E99" w14:textId="0CCCCE22" w:rsidR="0051346E" w:rsidRPr="0051346E" w:rsidRDefault="0051346E">
      <w:pPr>
        <w:pStyle w:val="CommentText"/>
        <w:rPr>
          <w:lang w:val="en-GB"/>
        </w:rPr>
      </w:pPr>
      <w:r>
        <w:rPr>
          <w:rStyle w:val="CommentReference"/>
        </w:rPr>
        <w:annotationRef/>
      </w:r>
      <w:r w:rsidRPr="0051346E">
        <w:rPr>
          <w:lang w:val="en-GB"/>
        </w:rPr>
        <w:t>This i</w:t>
      </w:r>
      <w:r>
        <w:rPr>
          <w:lang w:val="en-GB"/>
        </w:rPr>
        <w:t>s the equivalent to burn-in in stan, I’ll use the later for convenience</w:t>
      </w:r>
    </w:p>
  </w:comment>
  <w:comment w:id="107" w:author="Christl Donnelly" w:date="2019-05-16T15:12:00Z" w:initials="CD">
    <w:p w14:paraId="65F5A388" w14:textId="0BC06E88" w:rsidR="00A6678B" w:rsidRPr="0051346E" w:rsidRDefault="00A6678B">
      <w:pPr>
        <w:pStyle w:val="CommentText"/>
        <w:rPr>
          <w:lang w:val="en-GB"/>
        </w:rPr>
      </w:pPr>
      <w:r>
        <w:rPr>
          <w:rStyle w:val="CommentReference"/>
        </w:rPr>
        <w:annotationRef/>
      </w:r>
      <w:r w:rsidRPr="0051346E">
        <w:rPr>
          <w:lang w:val="en-GB"/>
        </w:rPr>
        <w:t>And what?</w:t>
      </w:r>
    </w:p>
  </w:comment>
  <w:comment w:id="108" w:author="Zulma Cucunuba" w:date="2019-05-18T18:44:00Z" w:initials="ZC">
    <w:p w14:paraId="6130D0C8" w14:textId="14E3EAE7" w:rsidR="0051346E" w:rsidRPr="0051346E" w:rsidRDefault="0051346E">
      <w:pPr>
        <w:pStyle w:val="CommentText"/>
        <w:rPr>
          <w:lang w:val="en-GB"/>
        </w:rPr>
      </w:pPr>
      <w:r>
        <w:rPr>
          <w:rStyle w:val="CommentReference"/>
        </w:rPr>
        <w:annotationRef/>
      </w:r>
      <w:r w:rsidRPr="0051346E">
        <w:rPr>
          <w:lang w:val="en-GB"/>
        </w:rPr>
        <w:t>typo</w:t>
      </w:r>
    </w:p>
  </w:comment>
  <w:comment w:id="110" w:author="Christl Donnelly" w:date="2019-05-16T15:13:00Z" w:initials="CD">
    <w:p w14:paraId="5C3AA5D9" w14:textId="29920B1C" w:rsidR="000F0336" w:rsidRPr="0051346E" w:rsidRDefault="000F0336">
      <w:pPr>
        <w:pStyle w:val="CommentText"/>
        <w:rPr>
          <w:lang w:val="en-GB"/>
        </w:rPr>
      </w:pPr>
      <w:r>
        <w:rPr>
          <w:rStyle w:val="CommentReference"/>
        </w:rPr>
        <w:annotationRef/>
      </w:r>
      <w:r w:rsidRPr="0051346E">
        <w:rPr>
          <w:lang w:val="en-GB"/>
        </w:rPr>
        <w:t xml:space="preserve">What if the differences </w:t>
      </w:r>
      <w:r w:rsidR="00F602AA" w:rsidRPr="0051346E">
        <w:rPr>
          <w:lang w:val="en-GB"/>
        </w:rPr>
        <w:t xml:space="preserve">between DICs </w:t>
      </w:r>
      <w:r w:rsidRPr="0051346E">
        <w:rPr>
          <w:lang w:val="en-GB"/>
        </w:rPr>
        <w:t xml:space="preserve">are </w:t>
      </w:r>
      <w:proofErr w:type="gramStart"/>
      <w:r w:rsidRPr="0051346E">
        <w:rPr>
          <w:lang w:val="en-GB"/>
        </w:rPr>
        <w:t>really small</w:t>
      </w:r>
      <w:proofErr w:type="gramEnd"/>
      <w:r w:rsidRPr="0051346E">
        <w:rPr>
          <w:lang w:val="en-GB"/>
        </w:rPr>
        <w:t>?</w:t>
      </w:r>
    </w:p>
  </w:comment>
  <w:comment w:id="112" w:author="Christl Donnelly" w:date="2019-05-16T15:14:00Z" w:initials="CD">
    <w:p w14:paraId="70A7B3A4" w14:textId="274B2260" w:rsidR="000F0336" w:rsidRPr="0051346E" w:rsidRDefault="000F0336">
      <w:pPr>
        <w:pStyle w:val="CommentText"/>
        <w:rPr>
          <w:lang w:val="en-GB"/>
        </w:rPr>
      </w:pPr>
      <w:r>
        <w:rPr>
          <w:rStyle w:val="CommentReference"/>
        </w:rPr>
        <w:annotationRef/>
      </w:r>
      <w:r w:rsidRPr="0051346E">
        <w:rPr>
          <w:lang w:val="en-GB"/>
        </w:rPr>
        <w:t>“Philippines” needs to be capitalized in ref 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573A13E" w15:done="0"/>
  <w15:commentEx w15:paraId="48E00E99" w15:paraIdParent="7573A13E" w15:done="0"/>
  <w15:commentEx w15:paraId="65F5A388" w15:done="0"/>
  <w15:commentEx w15:paraId="6130D0C8" w15:paraIdParent="65F5A388" w15:done="0"/>
  <w15:commentEx w15:paraId="5C3AA5D9" w15:done="0"/>
  <w15:commentEx w15:paraId="70A7B3A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573A13E" w16cid:durableId="2087FC4C"/>
  <w16cid:commentId w16cid:paraId="48E00E99" w16cid:durableId="208AD131"/>
  <w16cid:commentId w16cid:paraId="65F5A388" w16cid:durableId="2087FC6F"/>
  <w16cid:commentId w16cid:paraId="6130D0C8" w16cid:durableId="208AD116"/>
  <w16cid:commentId w16cid:paraId="5C3AA5D9" w16cid:durableId="2087FC7E"/>
  <w16cid:commentId w16cid:paraId="70A7B3A4" w16cid:durableId="2087FCB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l Donnelly">
    <w15:presenceInfo w15:providerId="None" w15:userId="Christl Donnelly"/>
  </w15:person>
  <w15:person w15:author="Zulma Cucunuba">
    <w15:presenceInfo w15:providerId="AD" w15:userId="S-1-5-21-343818398-725345543-682003330-73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106"/>
    <w:rsid w:val="000279C0"/>
    <w:rsid w:val="000F0336"/>
    <w:rsid w:val="00257106"/>
    <w:rsid w:val="00394A53"/>
    <w:rsid w:val="00433848"/>
    <w:rsid w:val="0051346E"/>
    <w:rsid w:val="00607419"/>
    <w:rsid w:val="0065433F"/>
    <w:rsid w:val="008611F2"/>
    <w:rsid w:val="00922521"/>
    <w:rsid w:val="00922854"/>
    <w:rsid w:val="009B59F1"/>
    <w:rsid w:val="00A24858"/>
    <w:rsid w:val="00A6678B"/>
    <w:rsid w:val="00AB6089"/>
    <w:rsid w:val="00BF2F5F"/>
    <w:rsid w:val="00F602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D73A1"/>
  <w15:chartTrackingRefBased/>
  <w15:docId w15:val="{81BE3C87-BF2B-4D0F-BF0F-B71D91600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9F1"/>
    <w:pPr>
      <w:spacing w:after="0" w:line="240" w:lineRule="auto"/>
    </w:pPr>
    <w:rPr>
      <w:rFonts w:ascii="Cambria" w:eastAsia="MS Mincho" w:hAnsi="Cambria" w:cs="Times New Roman"/>
      <w:sz w:val="24"/>
      <w:szCs w:val="24"/>
      <w:lang w:val="es-ES_tradnl"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7106"/>
    <w:rPr>
      <w:color w:val="808080"/>
    </w:rPr>
  </w:style>
  <w:style w:type="character" w:styleId="CommentReference">
    <w:name w:val="annotation reference"/>
    <w:uiPriority w:val="99"/>
    <w:semiHidden/>
    <w:unhideWhenUsed/>
    <w:rsid w:val="009B59F1"/>
    <w:rPr>
      <w:sz w:val="18"/>
      <w:szCs w:val="18"/>
    </w:rPr>
  </w:style>
  <w:style w:type="paragraph" w:styleId="CommentText">
    <w:name w:val="annotation text"/>
    <w:basedOn w:val="Normal"/>
    <w:link w:val="CommentTextChar"/>
    <w:uiPriority w:val="99"/>
    <w:unhideWhenUsed/>
    <w:rsid w:val="009B59F1"/>
  </w:style>
  <w:style w:type="character" w:customStyle="1" w:styleId="CommentTextChar">
    <w:name w:val="Comment Text Char"/>
    <w:basedOn w:val="DefaultParagraphFont"/>
    <w:link w:val="CommentText"/>
    <w:uiPriority w:val="99"/>
    <w:rsid w:val="009B59F1"/>
    <w:rPr>
      <w:rFonts w:ascii="Cambria" w:eastAsia="MS Mincho" w:hAnsi="Cambria" w:cs="Times New Roman"/>
      <w:sz w:val="24"/>
      <w:szCs w:val="24"/>
      <w:lang w:val="es-ES_tradnl" w:eastAsia="es-ES"/>
    </w:rPr>
  </w:style>
  <w:style w:type="paragraph" w:styleId="BalloonText">
    <w:name w:val="Balloon Text"/>
    <w:basedOn w:val="Normal"/>
    <w:link w:val="BalloonTextChar"/>
    <w:uiPriority w:val="99"/>
    <w:semiHidden/>
    <w:unhideWhenUsed/>
    <w:rsid w:val="009B59F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59F1"/>
    <w:rPr>
      <w:rFonts w:ascii="Segoe UI" w:eastAsia="MS Mincho" w:hAnsi="Segoe UI" w:cs="Segoe UI"/>
      <w:sz w:val="18"/>
      <w:szCs w:val="18"/>
      <w:lang w:val="es-ES_tradnl" w:eastAsia="es-ES"/>
    </w:rPr>
  </w:style>
  <w:style w:type="paragraph" w:styleId="Revision">
    <w:name w:val="Revision"/>
    <w:hidden/>
    <w:uiPriority w:val="99"/>
    <w:semiHidden/>
    <w:rsid w:val="00A6678B"/>
    <w:pPr>
      <w:spacing w:after="0" w:line="240" w:lineRule="auto"/>
    </w:pPr>
    <w:rPr>
      <w:rFonts w:ascii="Cambria" w:eastAsia="MS Mincho" w:hAnsi="Cambria" w:cs="Times New Roman"/>
      <w:sz w:val="24"/>
      <w:szCs w:val="24"/>
      <w:lang w:val="es-ES_tradnl" w:eastAsia="es-ES"/>
    </w:rPr>
  </w:style>
  <w:style w:type="paragraph" w:styleId="CommentSubject">
    <w:name w:val="annotation subject"/>
    <w:basedOn w:val="CommentText"/>
    <w:next w:val="CommentText"/>
    <w:link w:val="CommentSubjectChar"/>
    <w:uiPriority w:val="99"/>
    <w:semiHidden/>
    <w:unhideWhenUsed/>
    <w:rsid w:val="00A6678B"/>
    <w:rPr>
      <w:b/>
      <w:bCs/>
      <w:sz w:val="20"/>
      <w:szCs w:val="20"/>
    </w:rPr>
  </w:style>
  <w:style w:type="character" w:customStyle="1" w:styleId="CommentSubjectChar">
    <w:name w:val="Comment Subject Char"/>
    <w:basedOn w:val="CommentTextChar"/>
    <w:link w:val="CommentSubject"/>
    <w:uiPriority w:val="99"/>
    <w:semiHidden/>
    <w:rsid w:val="00A6678B"/>
    <w:rPr>
      <w:rFonts w:ascii="Cambria" w:eastAsia="MS Mincho" w:hAnsi="Cambria" w:cs="Times New Roman"/>
      <w:b/>
      <w:bCs/>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2560A-2F33-44B3-98C5-486A3D91D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3149</Words>
  <Characters>17951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Zulma Cucunuba</dc:creator>
  <cp:keywords/>
  <dc:description/>
  <cp:lastModifiedBy>Zulma Cucunuba</cp:lastModifiedBy>
  <cp:revision>5</cp:revision>
  <dcterms:created xsi:type="dcterms:W3CDTF">2019-05-16T14:15:00Z</dcterms:created>
  <dcterms:modified xsi:type="dcterms:W3CDTF">2019-05-18T18:02:00Z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http://www.zotero.org/styles/bmj</vt:lpwstr>
  </property>
  <property fmtid="{D5CDD505-2E9C-101B-9397-08002B2CF9AE}" pid="7" name="Mendeley Recent Style Name 2_1">
    <vt:lpwstr>BMJ</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http://www.zotero.org/styles/plos-neglected-tropical-diseases</vt:lpwstr>
  </property>
  <property fmtid="{D5CDD505-2E9C-101B-9397-08002B2CF9AE}" pid="17" name="Mendeley Recent Style Name 7_1">
    <vt:lpwstr>PLOS Neglected Tropical Diseases</vt:lpwstr>
  </property>
  <property fmtid="{D5CDD505-2E9C-101B-9397-08002B2CF9AE}" pid="18" name="Mendeley Recent Style Id 8_1">
    <vt:lpwstr>http://www.zotero.org/styles/parasites-and-vectors</vt:lpwstr>
  </property>
  <property fmtid="{D5CDD505-2E9C-101B-9397-08002B2CF9AE}" pid="19" name="Mendeley Recent Style Name 8_1">
    <vt:lpwstr>Parasites &amp; Vectors</vt:lpwstr>
  </property>
  <property fmtid="{D5CDD505-2E9C-101B-9397-08002B2CF9AE}" pid="20" name="Mendeley Recent Style Id 9_1">
    <vt:lpwstr>http://www.zotero.org/styles/the-lancet-infectious-diseases</vt:lpwstr>
  </property>
  <property fmtid="{D5CDD505-2E9C-101B-9397-08002B2CF9AE}" pid="21" name="Mendeley Recent Style Name 9_1">
    <vt:lpwstr>The Lancet Infectious Diseases</vt:lpwstr>
  </property>
  <property fmtid="{D5CDD505-2E9C-101B-9397-08002B2CF9AE}" pid="22" name="Mendeley Document_1">
    <vt:lpwstr>True</vt:lpwstr>
  </property>
  <property fmtid="{D5CDD505-2E9C-101B-9397-08002B2CF9AE}" pid="23" name="Mendeley Unique User Id_1">
    <vt:lpwstr>2e2dbedb-af49-3529-a176-ef987778be9e</vt:lpwstr>
  </property>
  <property fmtid="{D5CDD505-2E9C-101B-9397-08002B2CF9AE}" pid="24" name="Mendeley Citation Style_1">
    <vt:lpwstr>http://www.zotero.org/styles/the-lancet-infectious-diseases</vt:lpwstr>
  </property>
</Properties>
</file>